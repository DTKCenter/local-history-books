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24" w:rsidRPr="00887C24" w:rsidRDefault="000876CA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r>
        <w:rPr>
          <w:b/>
          <w:bCs/>
          <w:color w:val="202122"/>
          <w:sz w:val="14"/>
          <w:szCs w:val="14"/>
          <w:shd w:val="clear" w:color="auto" w:fill="FFFFFF"/>
        </w:rPr>
        <w:t xml:space="preserve"> </w:t>
      </w:r>
      <w:r w:rsidR="00887C24">
        <w:rPr>
          <w:b/>
          <w:bCs/>
          <w:color w:val="202122"/>
          <w:sz w:val="14"/>
          <w:szCs w:val="14"/>
          <w:shd w:val="clear" w:color="auto" w:fill="FFFFFF"/>
        </w:rPr>
        <w:t>Виталий Титович Коржиков</w:t>
      </w:r>
      <w:r w:rsidR="00887C24">
        <w:rPr>
          <w:color w:val="202122"/>
          <w:sz w:val="14"/>
          <w:szCs w:val="14"/>
          <w:shd w:val="clear" w:color="auto" w:fill="FFFFFF"/>
        </w:rPr>
        <w:t> (</w:t>
      </w:r>
      <w:hyperlink r:id="rId5" w:tooltip="12 апреля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12 апреля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 </w:t>
      </w:r>
      <w:hyperlink r:id="rId6" w:tooltip="1931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1931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, </w:t>
      </w:r>
      <w:hyperlink r:id="rId7" w:tooltip="Харьков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Харьков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, </w:t>
      </w:r>
      <w:hyperlink r:id="rId8" w:tooltip="Украинская ССР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Украинская ССР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 — </w:t>
      </w:r>
      <w:hyperlink r:id="rId9" w:tooltip="26 января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26 января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 </w:t>
      </w:r>
      <w:hyperlink r:id="rId10" w:tooltip="2007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2007</w:t>
        </w:r>
      </w:hyperlink>
      <w:r w:rsidR="00887C24">
        <w:rPr>
          <w:color w:val="202122"/>
          <w:sz w:val="14"/>
          <w:szCs w:val="14"/>
          <w:shd w:val="clear" w:color="auto" w:fill="FFFFFF"/>
        </w:rPr>
        <w:t>, Москва) — советский </w:t>
      </w:r>
      <w:hyperlink r:id="rId11" w:tooltip="Детская литература" w:history="1">
        <w:r w:rsidR="00887C24">
          <w:rPr>
            <w:rStyle w:val="20"/>
            <w:rFonts w:eastAsiaTheme="minorHAnsi"/>
            <w:color w:val="0645AD"/>
            <w:sz w:val="14"/>
            <w:szCs w:val="14"/>
            <w:shd w:val="clear" w:color="auto" w:fill="FFFFFF"/>
          </w:rPr>
          <w:t>детский</w:t>
        </w:r>
      </w:hyperlink>
      <w:r w:rsidR="00887C24">
        <w:rPr>
          <w:color w:val="202122"/>
          <w:sz w:val="14"/>
          <w:szCs w:val="14"/>
          <w:shd w:val="clear" w:color="auto" w:fill="FFFFFF"/>
        </w:rPr>
        <w:t xml:space="preserve"> писатель и поэт, известный книгами о приключениях на море, автор цикла повестей «Мореплавания </w:t>
      </w:r>
      <w:proofErr w:type="spellStart"/>
      <w:r w:rsidR="00887C24">
        <w:rPr>
          <w:color w:val="202122"/>
          <w:sz w:val="14"/>
          <w:szCs w:val="14"/>
          <w:shd w:val="clear" w:color="auto" w:fill="FFFFFF"/>
        </w:rPr>
        <w:t>Солнышкина</w:t>
      </w:r>
      <w:proofErr w:type="spellEnd"/>
      <w:r w:rsidR="00887C24">
        <w:rPr>
          <w:color w:val="202122"/>
          <w:sz w:val="14"/>
          <w:szCs w:val="14"/>
          <w:shd w:val="clear" w:color="auto" w:fill="FFFFFF"/>
        </w:rPr>
        <w:t>».</w:t>
      </w:r>
      <w:r w:rsidR="00887C24" w:rsidRPr="00887C24">
        <w:rPr>
          <w:color w:val="202122"/>
          <w:sz w:val="13"/>
          <w:szCs w:val="13"/>
        </w:rPr>
        <w:t xml:space="preserve"> </w:t>
      </w:r>
      <w:hyperlink r:id="rId12" w:anchor="%D0%91%D0%B8%D0%BE%D0%B3%D1%80%D0%B0%D1%84%D0%B8%D1%8F" w:history="1">
        <w:r w:rsidR="00887C24" w:rsidRPr="00887C24">
          <w:rPr>
            <w:rFonts w:eastAsia="Times New Roman"/>
            <w:color w:val="202122"/>
            <w:sz w:val="13"/>
            <w:szCs w:val="13"/>
            <w:lang w:eastAsia="ru-RU"/>
          </w:rPr>
          <w:br/>
        </w:r>
        <w:r w:rsidR="00887C24" w:rsidRPr="00887C24">
          <w:rPr>
            <w:rFonts w:eastAsia="Times New Roman"/>
            <w:color w:val="202122"/>
            <w:sz w:val="13"/>
            <w:lang w:eastAsia="ru-RU"/>
          </w:rPr>
          <w:t>1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Биография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13" w:anchor="%D0%91%D0%B8%D0%B1%D0%BB%D0%B8%D0%BE%D0%B3%D1%80%D0%B0%D1%84%D0%B8%D1%8F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2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Библиография</w:t>
        </w:r>
      </w:hyperlink>
    </w:p>
    <w:p w:rsidR="00887C24" w:rsidRPr="00887C24" w:rsidRDefault="006E0108" w:rsidP="00887C24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eastAsia="Times New Roman"/>
          <w:color w:val="202122"/>
          <w:sz w:val="13"/>
          <w:szCs w:val="13"/>
          <w:lang w:eastAsia="ru-RU"/>
        </w:rPr>
      </w:pPr>
      <w:hyperlink r:id="rId14" w:anchor="%D0%A6%D0%B8%D0%BA%D0%BB%D1%8B_%D0%BF%D1%80%D0%BE%D0%B8%D0%B7%D0%B2%D0%B5%D0%B4%D0%B5%D0%BD%D0%B8%D0%B9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2.1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Циклы произведений</w:t>
        </w:r>
      </w:hyperlink>
    </w:p>
    <w:p w:rsidR="00887C24" w:rsidRPr="00887C24" w:rsidRDefault="006E0108" w:rsidP="00887C24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eastAsia="Times New Roman"/>
          <w:color w:val="202122"/>
          <w:sz w:val="13"/>
          <w:szCs w:val="13"/>
          <w:lang w:eastAsia="ru-RU"/>
        </w:rPr>
      </w:pPr>
      <w:hyperlink r:id="rId15" w:anchor="%D0%9F%D0%BE%D0%B2%D0%B5%D1%81%D1%82%D0%B8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2.2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Повести</w:t>
        </w:r>
      </w:hyperlink>
    </w:p>
    <w:p w:rsidR="00887C24" w:rsidRPr="00887C24" w:rsidRDefault="006E0108" w:rsidP="00887C24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eastAsia="Times New Roman"/>
          <w:color w:val="202122"/>
          <w:sz w:val="13"/>
          <w:szCs w:val="13"/>
          <w:lang w:eastAsia="ru-RU"/>
        </w:rPr>
      </w:pPr>
      <w:hyperlink r:id="rId16" w:anchor="%D0%A1%D0%B1%D0%BE%D1%80%D0%BD%D0%B8%D0%BA%D0%B8_%D1%80%D0%B0%D1%81%D1%81%D0%BA%D0%B0%D0%B7%D0%BE%D0%B2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2.3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Сборники рассказов</w:t>
        </w:r>
      </w:hyperlink>
    </w:p>
    <w:p w:rsidR="00887C24" w:rsidRPr="00887C24" w:rsidRDefault="006E0108" w:rsidP="00887C24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eastAsia="Times New Roman"/>
          <w:color w:val="202122"/>
          <w:sz w:val="13"/>
          <w:szCs w:val="13"/>
          <w:lang w:eastAsia="ru-RU"/>
        </w:rPr>
      </w:pPr>
      <w:hyperlink r:id="rId17" w:anchor="%D0%A1%D0%B1%D0%BE%D1%80%D0%BD%D0%B8%D0%BA%D0%B8_%D1%81%D1%82%D0%B8%D1%85%D0%BE%D0%B2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2.4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Сборники стихов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18" w:anchor="%D0%A1%D0%BF%D0%B5%D0%BA%D1%82%D0%B0%D0%BA%D0%BB%D0%B8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3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Спектакли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19" w:anchor="%D0%A4%D0%B8%D0%BB%D1%8C%D0%BC%D0%BE%D0%B3%D1%80%D0%B0%D1%84%D0%B8%D1%8F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4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Фильмография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20" w:anchor="%D0%9F%D1%80%D0%B8%D0%BC%D0%B5%D1%87%D0%B0%D0%BD%D0%B8%D1%8F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5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Примечания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21" w:anchor="%D0%9B%D0%B8%D1%82%D0%B5%D1%80%D0%B0%D1%82%D1%83%D1%80%D0%B0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6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Литература</w:t>
        </w:r>
      </w:hyperlink>
    </w:p>
    <w:p w:rsidR="00887C24" w:rsidRPr="00887C24" w:rsidRDefault="006E0108" w:rsidP="00887C24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eastAsia="Times New Roman"/>
          <w:color w:val="202122"/>
          <w:sz w:val="13"/>
          <w:szCs w:val="13"/>
          <w:lang w:eastAsia="ru-RU"/>
        </w:rPr>
      </w:pPr>
      <w:hyperlink r:id="rId22" w:anchor="%D0%A1%D1%81%D1%8B%D0%BB%D0%BA%D0%B8" w:history="1">
        <w:r w:rsidR="00887C24" w:rsidRPr="00887C24">
          <w:rPr>
            <w:rFonts w:eastAsia="Times New Roman"/>
            <w:color w:val="202122"/>
            <w:sz w:val="13"/>
            <w:lang w:eastAsia="ru-RU"/>
          </w:rPr>
          <w:t>7</w:t>
        </w:r>
        <w:r w:rsidR="00887C24" w:rsidRPr="00887C24">
          <w:rPr>
            <w:rFonts w:eastAsia="Times New Roman"/>
            <w:color w:val="0645AD"/>
            <w:sz w:val="13"/>
            <w:lang w:eastAsia="ru-RU"/>
          </w:rPr>
          <w:t>Ссылки</w:t>
        </w:r>
      </w:hyperlink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Биография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23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24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Отец, </w:t>
      </w:r>
      <w:hyperlink r:id="rId25" w:tooltip="Коржиков, Тит Михайлович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Тит Михайлович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сын кузнеца, окончил </w:t>
      </w:r>
      <w:hyperlink r:id="rId26" w:tooltip="Московский государственный университе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Московский университет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был членом </w:t>
      </w:r>
      <w:hyperlink r:id="rId27" w:tooltip="Всеукраинский центральный исполнительный комите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ЦИК Украины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, заместителем наркома тяжёлой промышленности Украины, руководил крупными стройками: на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Магнитострое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, завода «Карболит» в </w:t>
      </w:r>
      <w:hyperlink r:id="rId28" w:tooltip="Орехово-Зуево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Орехово-Зуеве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был знаком с </w:t>
      </w:r>
      <w:hyperlink r:id="rId29" w:tooltip="Гайдар, Аркадий Петрович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Аркадием Гайдаром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, писал пьесы. С А. Гайдаром познакомился и юный Виталий Коржиков во время поездки к отцу на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Магнитострой</w:t>
      </w:r>
      <w:proofErr w:type="spellEnd"/>
      <w:r w:rsidR="006E0108" w:rsidRPr="00887C24">
        <w:rPr>
          <w:rFonts w:eastAsia="Times New Roman"/>
          <w:color w:val="202122"/>
          <w:sz w:val="11"/>
          <w:szCs w:val="11"/>
          <w:vertAlign w:val="superscript"/>
          <w:lang w:eastAsia="ru-RU"/>
        </w:rPr>
        <w:fldChar w:fldCharType="begin"/>
      </w:r>
      <w:r w:rsidRPr="00887C24">
        <w:rPr>
          <w:rFonts w:eastAsia="Times New Roman"/>
          <w:color w:val="202122"/>
          <w:sz w:val="11"/>
          <w:szCs w:val="11"/>
          <w:vertAlign w:val="superscript"/>
          <w:lang w:eastAsia="ru-RU"/>
        </w:rPr>
        <w:instrText xml:space="preserve"> HYPERLINK "https://ru.wikipedia.org/wiki/%D0%9A%D0%BE%D1%80%D0%B6%D0%B8%D0%BA%D0%BE%D0%B2,_%D0%92%D0%B8%D1%82%D0%B0%D0%BB%D0%B8%D0%B9_%D0%A2%D0%B8%D1%82%D0%BE%D0%B2%D0%B8%D1%87" \l "cite_note-:0-1" </w:instrText>
      </w:r>
      <w:r w:rsidR="006E0108" w:rsidRPr="00887C24">
        <w:rPr>
          <w:rFonts w:eastAsia="Times New Roman"/>
          <w:color w:val="202122"/>
          <w:sz w:val="11"/>
          <w:szCs w:val="11"/>
          <w:vertAlign w:val="superscript"/>
          <w:lang w:eastAsia="ru-RU"/>
        </w:rPr>
        <w:fldChar w:fldCharType="separate"/>
      </w:r>
      <w:r w:rsidRPr="00887C24">
        <w:rPr>
          <w:rFonts w:eastAsia="Times New Roman"/>
          <w:color w:val="0645AD"/>
          <w:sz w:val="11"/>
          <w:u w:val="single"/>
          <w:vertAlign w:val="superscript"/>
          <w:lang w:eastAsia="ru-RU"/>
        </w:rPr>
        <w:t>[1]</w:t>
      </w:r>
      <w:r w:rsidR="006E0108" w:rsidRPr="00887C24">
        <w:rPr>
          <w:rFonts w:eastAsia="Times New Roman"/>
          <w:color w:val="202122"/>
          <w:sz w:val="11"/>
          <w:szCs w:val="11"/>
          <w:vertAlign w:val="superscript"/>
          <w:lang w:eastAsia="ru-RU"/>
        </w:rPr>
        <w:fldChar w:fldCharType="end"/>
      </w:r>
      <w:r w:rsidRPr="00887C24">
        <w:rPr>
          <w:rFonts w:eastAsia="Times New Roman"/>
          <w:color w:val="202122"/>
          <w:sz w:val="14"/>
          <w:szCs w:val="14"/>
          <w:lang w:eastAsia="ru-RU"/>
        </w:rPr>
        <w:t>. Из-за критики методов коллективизации на Украине отец был репрессирован, расстрелян 26 мая 1937 года</w:t>
      </w:r>
      <w:hyperlink r:id="rId30" w:anchor="cite_note-2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[2]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(по другим данным — 20 мая 1937 года)</w:t>
      </w:r>
      <w:hyperlink r:id="rId31" w:anchor="cite_note-:0-1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[1]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. Мать также была репрессирована и восемь лет провела в лагерях. Судьба родителей описана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Коржиковым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в неоконченной повести «Тень фискала»</w:t>
      </w:r>
      <w:hyperlink r:id="rId32" w:anchor="cite_note-:0-1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[1]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Виталия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воспитывали родственники матери в </w:t>
      </w:r>
      <w:hyperlink r:id="rId33" w:tooltip="Мелитополь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Мелитополе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  <w:r w:rsidRPr="00887C24">
        <w:rPr>
          <w:rFonts w:eastAsia="Times New Roman"/>
          <w:color w:val="202122"/>
          <w:sz w:val="14"/>
          <w:szCs w:val="14"/>
          <w:lang w:eastAsia="ru-RU"/>
        </w:rPr>
        <w:br/>
        <w:t>Во время Великой Отечественной войны был в эвакуации в </w:t>
      </w:r>
      <w:hyperlink r:id="rId34" w:tooltip="Алма-Ата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Алма-Ате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(по другим данным — в </w:t>
      </w:r>
      <w:hyperlink r:id="rId35" w:tooltip="Ташкен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Ташкенте</w:t>
        </w:r>
      </w:hyperlink>
      <w:hyperlink r:id="rId36" w:anchor="cite_note-:0-1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[1]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), потом возвратился в освобождённый Мелитополь. Пытался поступить на факультет журналистики в </w:t>
      </w:r>
      <w:hyperlink r:id="rId37" w:tooltip="Московский государственный университе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МГУ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но для сына врагов народа это было невозможно. Год проучился в </w:t>
      </w:r>
      <w:hyperlink r:id="rId38" w:tooltip="Мелитопольский государственный педагогический институ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Мелитопольском педагогическом институте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а в </w:t>
      </w:r>
      <w:hyperlink r:id="rId39" w:tooltip="1950 год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1950 году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перевёлся на филфак </w:t>
      </w:r>
      <w:hyperlink r:id="rId40" w:tooltip="Московский государственный педагогический институ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МГПИ им. В. И. Ленина</w:t>
        </w:r>
      </w:hyperlink>
      <w:hyperlink r:id="rId41" w:anchor="cite_note-3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[3]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Окончив </w:t>
      </w:r>
      <w:hyperlink r:id="rId42" w:tooltip="Московский государственный педагогический институт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МГПИ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в 1953 году по специальности «учитель русского языка и литературы», по распределению уехал работать учителем на </w:t>
      </w:r>
      <w:hyperlink r:id="rId43" w:tooltip="Сахалин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Сахалин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в Горнозаводскую среднюю школу. На Сахалине освоил профессию моряка, решил оставить поприще преподавателя и отправился во </w:t>
      </w:r>
      <w:hyperlink r:id="rId44" w:tooltip="Владивосток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Владивосток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Здесь начинается его долголетнее сотрудничество с </w:t>
      </w:r>
      <w:hyperlink r:id="rId45" w:tooltip="Дальневосточное морское пароходство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Дальневосточным морским пароходством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Здесь же в </w:t>
      </w:r>
      <w:hyperlink r:id="rId46" w:tooltip="1957 год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1957 году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вышел первый сборник стихов В.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 — «Крылья».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В 1958 году по просьбе Приморского отделения </w:t>
      </w:r>
      <w:hyperlink r:id="rId47" w:tooltip="Союз писателей СССР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Союза писателей СССР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В.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оформляют на теплоход «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Игарка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». На нем писатель совершает путешествие по Арктике с 8 апреля по 26 октября 1958 года. Впечатления от этого плавания нашли отражение в сборнике стихов «Суровые острова» (1961) и повести «Первое плавание» (1961), принесших ему популярность.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В марте 1962 года по ходатайству газеты «Красное Знамя» Дальневосточное морское пароходство оформило В.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матросом 2-го класса на теплоход «Оренбург», на котором писатель побывал на </w:t>
      </w:r>
      <w:hyperlink r:id="rId48" w:tooltip="Куба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Кубе</w:t>
        </w:r>
      </w:hyperlink>
      <w:hyperlink r:id="rId49" w:anchor="cite_note-4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[4]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Совершив фактически кругосветное путешествие, писатель помимо Кубы повидал </w:t>
      </w:r>
      <w:hyperlink r:id="rId50" w:tooltip="Япон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Японию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 </w:t>
      </w:r>
      <w:hyperlink r:id="rId51" w:tooltip="Индонез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Индонезию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 </w:t>
      </w:r>
      <w:hyperlink r:id="rId52" w:tooltip="Сингапур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Сингапур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На «острове свободы» встречался с </w:t>
      </w:r>
      <w:proofErr w:type="spellStart"/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begin"/>
      </w:r>
      <w:r w:rsidRPr="00887C24">
        <w:rPr>
          <w:rFonts w:eastAsia="Times New Roman"/>
          <w:color w:val="202122"/>
          <w:sz w:val="14"/>
          <w:szCs w:val="14"/>
          <w:lang w:eastAsia="ru-RU"/>
        </w:rPr>
        <w:instrText xml:space="preserve"> HYPERLINK "https://ru.wikipedia.org/wiki/%D0%9A%D0%B0%D1%81%D1%82%D1%80%D0%BE,_%D0%A4%D0%B8%D0%B4%D0%B5%D0%BB%D1%8C" \o "Кастро, Фидель" </w:instrText>
      </w:r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separate"/>
      </w:r>
      <w:r w:rsidRPr="00887C24">
        <w:rPr>
          <w:rFonts w:eastAsia="Times New Roman"/>
          <w:color w:val="0645AD"/>
          <w:sz w:val="14"/>
          <w:u w:val="single"/>
          <w:lang w:eastAsia="ru-RU"/>
        </w:rPr>
        <w:t>Фиделем</w:t>
      </w:r>
      <w:proofErr w:type="spellEnd"/>
      <w:r w:rsidRPr="00887C24">
        <w:rPr>
          <w:rFonts w:eastAsia="Times New Roman"/>
          <w:color w:val="0645AD"/>
          <w:sz w:val="14"/>
          <w:u w:val="single"/>
          <w:lang w:eastAsia="ru-RU"/>
        </w:rPr>
        <w:t xml:space="preserve"> Кастро</w:t>
      </w:r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end"/>
      </w: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, о чем позднее писал в повести «Как я плавал»: «Пожал он ещё мне руку, и выступать стал. Про революцию говорил, про Кубу и что кубинский народ победит любых врагов, потому что есть у него верные друзья. Ночью мы возвращались на теплоход. Уже все звёзды сверкали.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По улицам ходили патрульные с автоматами, а я вспоминал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Фиделя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и хотел быть его солдатом»</w:t>
      </w:r>
      <w:hyperlink r:id="rId53" w:anchor="cite_note-:1-5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[5]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Кубинское путешествие отражено в серии публикаций в газете «Красное знамя» («Земляки (рассказ о поездке на Кубу и о друзьях-кубинцах)», «Кубинская тетрадь», «Прекрасная Гавана» («Кругосветное путешествие „Оренбурга“»), «У кубинских писателей», стихотворения «Кубинские перемены.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Стихи», «Стихи о Кубе», «Песня о Батисте-коммунисте»)</w:t>
      </w:r>
      <w:hyperlink r:id="rId54" w:anchor="cite_note-:1-5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[5]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  <w:r w:rsidRPr="00887C24">
        <w:rPr>
          <w:rFonts w:eastAsia="Times New Roman"/>
          <w:color w:val="202122"/>
          <w:sz w:val="14"/>
          <w:szCs w:val="14"/>
          <w:lang w:eastAsia="ru-RU"/>
        </w:rPr>
        <w:br/>
        <w:t>В конце 60-х годов вместе с семьей переехал в Москву.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В 1974 году на теплоходах «Витя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Чаленко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» и «Новиков-Прибой» был командирован в </w:t>
      </w:r>
      <w:hyperlink r:id="rId55" w:tooltip="Соединённые Штаты Америки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США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попутно побывав в Японии, </w:t>
      </w:r>
      <w:hyperlink r:id="rId56" w:tooltip="Гонконг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Гонконге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 </w:t>
      </w:r>
      <w:hyperlink r:id="rId57" w:tooltip="Таиланд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Таиланде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 </w:t>
      </w:r>
      <w:hyperlink r:id="rId58" w:tooltip="Малайз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Малайзии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Сингапуре, </w:t>
      </w:r>
      <w:hyperlink r:id="rId59" w:tooltip="Инд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Индии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В книге «Волны словно кенгуру» описано пребывание в США, впечатления писателя о </w:t>
      </w:r>
      <w:hyperlink r:id="rId60" w:tooltip="Диснейленд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Диснейленде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 В качестве корреспондента «Пионерской правды» и руководителя детской делегации побывал в </w:t>
      </w:r>
      <w:hyperlink r:id="rId61" w:tooltip="Монгол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Монголии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в пустыни </w:t>
      </w:r>
      <w:hyperlink r:id="rId62" w:tooltip="Гоби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Гоби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о чем писатель рассказывает в повести «Коготь динозавра» (1979).</w:t>
      </w:r>
      <w:proofErr w:type="gramEnd"/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Из-за болезни сына сорвалось путешествие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в </w:t>
      </w:r>
      <w:hyperlink r:id="rId63" w:tooltip="Австрали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Австралию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на теплоходе «Тикси». В этом рейсе судно потерпело крушение</w:t>
      </w:r>
      <w:hyperlink r:id="rId64" w:anchor="cite_note-:1-5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[5]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В июле 2006 года перенес операцию по шунтированию брюшной аорты в госпитале им. </w:t>
      </w:r>
      <w:hyperlink r:id="rId65" w:tooltip="Бурденко, Николай Нилович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Н. Н. Бурденко</w:t>
        </w:r>
      </w:hyperlink>
      <w:hyperlink r:id="rId66" w:anchor="cite_note-:0-1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[1]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Скончался В. Т. Коржиков </w:t>
      </w:r>
      <w:hyperlink r:id="rId67" w:tooltip="26 января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26 января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</w:t>
      </w:r>
      <w:hyperlink r:id="rId68" w:tooltip="2007 год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2007 года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.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Похоронен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на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Павло-Слободском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кладбище </w:t>
      </w:r>
      <w:proofErr w:type="spellStart"/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begin"/>
      </w:r>
      <w:r w:rsidRPr="00887C24">
        <w:rPr>
          <w:rFonts w:eastAsia="Times New Roman"/>
          <w:color w:val="202122"/>
          <w:sz w:val="14"/>
          <w:szCs w:val="14"/>
          <w:lang w:eastAsia="ru-RU"/>
        </w:rPr>
        <w:instrText xml:space="preserve"> HYPERLINK "https://ru.wikipedia.org/wiki/%D0%98%D1%81%D1%82%D1%80%D0%B8%D0%BD%D1%81%D0%BA%D0%B8%D0%B9_%D1%80%D0%B0%D0%B9%D0%BE%D0%BD" \o "Истринский район" </w:instrText>
      </w:r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separate"/>
      </w:r>
      <w:r w:rsidRPr="00887C24">
        <w:rPr>
          <w:rFonts w:eastAsia="Times New Roman"/>
          <w:color w:val="0645AD"/>
          <w:sz w:val="14"/>
          <w:u w:val="single"/>
          <w:lang w:eastAsia="ru-RU"/>
        </w:rPr>
        <w:t>Истринского</w:t>
      </w:r>
      <w:proofErr w:type="spellEnd"/>
      <w:r w:rsidRPr="00887C24">
        <w:rPr>
          <w:rFonts w:eastAsia="Times New Roman"/>
          <w:color w:val="0645AD"/>
          <w:sz w:val="14"/>
          <w:u w:val="single"/>
          <w:lang w:eastAsia="ru-RU"/>
        </w:rPr>
        <w:t xml:space="preserve"> района</w:t>
      </w:r>
      <w:r w:rsidR="006E0108" w:rsidRPr="00887C24">
        <w:rPr>
          <w:rFonts w:eastAsia="Times New Roman"/>
          <w:color w:val="202122"/>
          <w:sz w:val="14"/>
          <w:szCs w:val="14"/>
          <w:lang w:eastAsia="ru-RU"/>
        </w:rPr>
        <w:fldChar w:fldCharType="end"/>
      </w:r>
      <w:r w:rsidRPr="00887C24">
        <w:rPr>
          <w:rFonts w:eastAsia="Times New Roman"/>
          <w:color w:val="202122"/>
          <w:sz w:val="14"/>
          <w:szCs w:val="14"/>
          <w:lang w:eastAsia="ru-RU"/>
        </w:rPr>
        <w:t> </w:t>
      </w:r>
      <w:hyperlink r:id="rId69" w:tooltip="Московская область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Московской области</w:t>
        </w:r>
      </w:hyperlink>
      <w:hyperlink r:id="rId70" w:anchor="cite_note-6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[6]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Сын — Андрей Витальевич Коржиков, заслуженный врач РФ, онколог, окулист</w:t>
      </w:r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Библиография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71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72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shd w:val="clear" w:color="auto" w:fill="FFFFFF"/>
        <w:spacing w:before="72" w:after="0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eastAsia="ru-RU"/>
        </w:rPr>
      </w:pPr>
      <w:r w:rsidRPr="00887C24">
        <w:rPr>
          <w:rFonts w:eastAsia="Times New Roman"/>
          <w:b/>
          <w:bCs/>
          <w:color w:val="000000"/>
          <w:sz w:val="29"/>
          <w:lang w:eastAsia="ru-RU"/>
        </w:rPr>
        <w:t>Циклы произведений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73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74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6E0108" w:rsidP="00887C24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14"/>
          <w:szCs w:val="14"/>
          <w:lang w:eastAsia="ru-RU"/>
        </w:rPr>
      </w:pPr>
      <w:hyperlink r:id="rId75" w:tooltip="Мореплавания Солнышкина (страница отсутствует)" w:history="1">
        <w:r w:rsidR="00887C24" w:rsidRPr="00887C24">
          <w:rPr>
            <w:rFonts w:eastAsia="Times New Roman"/>
            <w:color w:val="BA0000"/>
            <w:sz w:val="14"/>
            <w:u w:val="single"/>
            <w:lang w:eastAsia="ru-RU"/>
          </w:rPr>
          <w:t xml:space="preserve">Мореплавания </w:t>
        </w:r>
        <w:proofErr w:type="spellStart"/>
        <w:r w:rsidR="00887C24" w:rsidRPr="00887C24">
          <w:rPr>
            <w:rFonts w:eastAsia="Times New Roman"/>
            <w:color w:val="BA0000"/>
            <w:sz w:val="14"/>
            <w:u w:val="single"/>
            <w:lang w:eastAsia="ru-RU"/>
          </w:rPr>
          <w:t>Солнышкина</w:t>
        </w:r>
        <w:proofErr w:type="spellEnd"/>
      </w:hyperlink>
      <w:r w:rsidR="00887C24" w:rsidRPr="00887C24">
        <w:rPr>
          <w:rFonts w:eastAsia="Times New Roman"/>
          <w:color w:val="202122"/>
          <w:sz w:val="14"/>
          <w:szCs w:val="14"/>
          <w:lang w:eastAsia="ru-RU"/>
        </w:rPr>
        <w:t> (1967—2004)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Веселое мореплавание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(1967)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плывет в Антарктиду (1969)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Ледовые приключения </w:t>
      </w:r>
      <w:proofErr w:type="spellStart"/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Плавали-Знаем</w:t>
      </w:r>
      <w:proofErr w:type="spellEnd"/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(1982)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Записки кока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Борщика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(2000)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у динозавра (2001)</w:t>
      </w:r>
    </w:p>
    <w:p w:rsidR="00887C24" w:rsidRPr="00887C24" w:rsidRDefault="00887C24" w:rsidP="00887C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, его друзья и девочка в тельняшке (2004)</w:t>
      </w:r>
    </w:p>
    <w:p w:rsidR="00887C24" w:rsidRPr="00887C24" w:rsidRDefault="00887C24" w:rsidP="00887C24">
      <w:pPr>
        <w:shd w:val="clear" w:color="auto" w:fill="FFFFFF"/>
        <w:spacing w:before="72" w:after="0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eastAsia="ru-RU"/>
        </w:rPr>
      </w:pPr>
      <w:r w:rsidRPr="00887C24">
        <w:rPr>
          <w:rFonts w:eastAsia="Times New Roman"/>
          <w:b/>
          <w:bCs/>
          <w:color w:val="000000"/>
          <w:sz w:val="29"/>
          <w:lang w:eastAsia="ru-RU"/>
        </w:rPr>
        <w:t>Повести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76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77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Первое плаванье (1961)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Мы плывём на Кубу (Как я плавал) (1964)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Морями — океанами (1965)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lastRenderedPageBreak/>
        <w:t xml:space="preserve">Веселое мореплавание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(1967)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плывет в Антарктиду (1969)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Приключения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Мурзилки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(1975)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Волны, словно кенгуру (1976)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Коготь динозавра (1978)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Ледовые приключения </w:t>
      </w:r>
      <w:proofErr w:type="spellStart"/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Плавали-Знаем</w:t>
      </w:r>
      <w:proofErr w:type="spellEnd"/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(1982)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Колюшкин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ключик (1986)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Пусть посмотрит в глаза граница (1986)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Добрая дорога (1988)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Записки кока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Борщика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(2000)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у динозавра (2000)</w:t>
      </w:r>
    </w:p>
    <w:p w:rsidR="00887C24" w:rsidRPr="00887C24" w:rsidRDefault="00887C24" w:rsidP="00887C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, его друзья и девочка в тельняшке (2004)</w:t>
      </w:r>
    </w:p>
    <w:p w:rsidR="00887C24" w:rsidRPr="00887C24" w:rsidRDefault="00887C24" w:rsidP="00887C24">
      <w:pPr>
        <w:shd w:val="clear" w:color="auto" w:fill="FFFFFF"/>
        <w:spacing w:before="72" w:after="0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eastAsia="ru-RU"/>
        </w:rPr>
      </w:pPr>
      <w:r w:rsidRPr="00887C24">
        <w:rPr>
          <w:rFonts w:eastAsia="Times New Roman"/>
          <w:b/>
          <w:bCs/>
          <w:color w:val="000000"/>
          <w:sz w:val="29"/>
          <w:lang w:eastAsia="ru-RU"/>
        </w:rPr>
        <w:t>Сборники рассказов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78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79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Что случилось на границе (1967)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Рассказы о таёжном докторе (1973)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Жил человек у океана (1981)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Вот какой Пахомов! (1983)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Родной человек (1987)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Бережок (1989)</w:t>
      </w:r>
    </w:p>
    <w:p w:rsidR="00887C24" w:rsidRPr="00887C24" w:rsidRDefault="00887C24" w:rsidP="00887C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Паучок (1991)</w:t>
      </w:r>
    </w:p>
    <w:p w:rsidR="00887C24" w:rsidRPr="00887C24" w:rsidRDefault="00887C24" w:rsidP="00887C24">
      <w:pPr>
        <w:shd w:val="clear" w:color="auto" w:fill="FFFFFF"/>
        <w:spacing w:before="72" w:after="0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eastAsia="ru-RU"/>
        </w:rPr>
      </w:pPr>
      <w:r w:rsidRPr="00887C24">
        <w:rPr>
          <w:rFonts w:eastAsia="Times New Roman"/>
          <w:b/>
          <w:bCs/>
          <w:color w:val="000000"/>
          <w:sz w:val="29"/>
          <w:lang w:eastAsia="ru-RU"/>
        </w:rPr>
        <w:t>Сборники стихов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80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81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Крылья (1957)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Морской конёк (1958)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Кораблик (1959)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Марки (1959)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Дальняя земля (1961)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Суровые острова (1961)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Благодарность (1965)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Морская книга (1967)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Морской сундучок (1971)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Убегающий горизонт (1973)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Сорок белых кораблей (1977)</w:t>
      </w:r>
    </w:p>
    <w:p w:rsidR="00887C24" w:rsidRPr="00887C24" w:rsidRDefault="00887C24" w:rsidP="00887C2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На гулкой палубе земной (1985)</w:t>
      </w:r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Спектакли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82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83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«Весёлое мореплавание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» —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аудиоспектакль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в исполнении актёров Детского радио.</w:t>
      </w:r>
      <w:hyperlink r:id="rId84" w:anchor="cite_note-7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[7]</w:t>
        </w:r>
      </w:hyperlink>
    </w:p>
    <w:p w:rsidR="00887C24" w:rsidRPr="00887C24" w:rsidRDefault="00887C24" w:rsidP="00887C2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«</w:t>
      </w:r>
      <w:hyperlink r:id="rId85" w:tooltip="Приключения Солнышкина (спектакль) (страница отсутствует)" w:history="1">
        <w:r w:rsidRPr="00887C24">
          <w:rPr>
            <w:rFonts w:eastAsia="Times New Roman"/>
            <w:color w:val="BA0000"/>
            <w:sz w:val="14"/>
            <w:u w:val="single"/>
            <w:lang w:eastAsia="ru-RU"/>
          </w:rPr>
          <w:t xml:space="preserve">Приключения </w:t>
        </w:r>
        <w:proofErr w:type="spellStart"/>
        <w:r w:rsidRPr="00887C24">
          <w:rPr>
            <w:rFonts w:eastAsia="Times New Roman"/>
            <w:color w:val="BA0000"/>
            <w:sz w:val="14"/>
            <w:u w:val="single"/>
            <w:lang w:eastAsia="ru-RU"/>
          </w:rPr>
          <w:t>Солнышкина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» (2015) — спектакль саратовского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ТЮЗа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,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реж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. </w:t>
      </w:r>
      <w:hyperlink r:id="rId86" w:tooltip="Сергей Пускепалис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 xml:space="preserve">Сергей </w:t>
        </w:r>
        <w:proofErr w:type="spellStart"/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Пускепалис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, по пьесе </w:t>
      </w:r>
      <w:hyperlink r:id="rId87" w:tooltip="Слаповский, Алексей Иванович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 xml:space="preserve">Алексея </w:t>
        </w:r>
        <w:proofErr w:type="spellStart"/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Слаповского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(по мотивам повести «Веселое мореплавание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»)</w:t>
      </w:r>
      <w:hyperlink r:id="rId88" w:anchor="cite_note-8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[8]</w:t>
        </w:r>
      </w:hyperlink>
      <w:hyperlink r:id="rId89" w:anchor="cite_note-9" w:history="1">
        <w:r w:rsidRPr="00887C24">
          <w:rPr>
            <w:rFonts w:eastAsia="Times New Roman"/>
            <w:color w:val="0645AD"/>
            <w:sz w:val="11"/>
            <w:u w:val="single"/>
            <w:vertAlign w:val="superscript"/>
            <w:lang w:eastAsia="ru-RU"/>
          </w:rPr>
          <w:t>[9]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spellStart"/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Фильмография</w:t>
      </w:r>
      <w:proofErr w:type="spellEnd"/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90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91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«</w:t>
      </w:r>
      <w:hyperlink r:id="rId92" w:tooltip="Светлячок (мультфильм, 1978)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Светлячок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» (1978) — мультфильм</w:t>
      </w:r>
    </w:p>
    <w:p w:rsidR="00887C24" w:rsidRPr="00887C24" w:rsidRDefault="00887C24" w:rsidP="00887C2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«</w:t>
      </w:r>
      <w:hyperlink r:id="rId93" w:tooltip="Мореплавание Солнышкина" w:history="1"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 xml:space="preserve">Мореплавание </w:t>
        </w:r>
        <w:proofErr w:type="spellStart"/>
        <w:r w:rsidRPr="00887C24">
          <w:rPr>
            <w:rFonts w:eastAsia="Times New Roman"/>
            <w:color w:val="0645AD"/>
            <w:sz w:val="14"/>
            <w:u w:val="single"/>
            <w:lang w:eastAsia="ru-RU"/>
          </w:rPr>
          <w:t>Солнышкина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» (1980) — мультфильм</w:t>
      </w:r>
    </w:p>
    <w:p w:rsidR="00887C24" w:rsidRPr="00887C24" w:rsidRDefault="00887C24" w:rsidP="00887C2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«</w:t>
      </w:r>
      <w:hyperlink r:id="rId94" w:tooltip="Приключения Солнышкина (телесериал) (страница отсутствует)" w:history="1">
        <w:r w:rsidRPr="00887C24">
          <w:rPr>
            <w:rFonts w:eastAsia="Times New Roman"/>
            <w:color w:val="BA0000"/>
            <w:sz w:val="14"/>
            <w:u w:val="single"/>
            <w:lang w:eastAsia="ru-RU"/>
          </w:rPr>
          <w:t xml:space="preserve">Приключения </w:t>
        </w:r>
        <w:proofErr w:type="spellStart"/>
        <w:r w:rsidRPr="00887C24">
          <w:rPr>
            <w:rFonts w:eastAsia="Times New Roman"/>
            <w:color w:val="BA0000"/>
            <w:sz w:val="14"/>
            <w:u w:val="single"/>
            <w:lang w:eastAsia="ru-RU"/>
          </w:rPr>
          <w:t>Солнышкина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» (1997—2000) — телесериал</w:t>
      </w:r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Примечания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95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96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r w:rsidRPr="00887C24">
        <w:rPr>
          <w:rFonts w:eastAsia="Times New Roman"/>
          <w:color w:val="202122"/>
          <w:sz w:val="13"/>
          <w:lang w:eastAsia="ru-RU"/>
        </w:rPr>
        <w:t>↑ </w:t>
      </w:r>
      <w:hyperlink r:id="rId97" w:anchor="cite_ref-:0_1-0" w:history="1">
        <w:r w:rsidRPr="00887C24">
          <w:rPr>
            <w:rFonts w:eastAsia="Times New Roman"/>
            <w:color w:val="0645AD"/>
            <w:sz w:val="13"/>
            <w:lang w:eastAsia="ru-RU"/>
          </w:rPr>
          <w:t>Перейти обратно:</w:t>
        </w:r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1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98" w:anchor="cite_ref-:0_1-1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2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99" w:anchor="cite_ref-:0_1-2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3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100" w:anchor="cite_ref-:0_1-3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4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101" w:anchor="cite_ref-:0_1-4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5</w:t>
        </w:r>
      </w:hyperlink>
      <w:r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proofErr w:type="spellStart"/>
      <w:r w:rsidRPr="00887C24">
        <w:rPr>
          <w:rFonts w:eastAsia="Times New Roman"/>
          <w:color w:val="202122"/>
          <w:sz w:val="13"/>
          <w:lang w:eastAsia="ru-RU"/>
        </w:rPr>
        <w:t>Богатырёва</w:t>
      </w:r>
      <w:proofErr w:type="spellEnd"/>
      <w:r w:rsidRPr="00887C24">
        <w:rPr>
          <w:rFonts w:eastAsia="Times New Roman"/>
          <w:color w:val="202122"/>
          <w:sz w:val="13"/>
          <w:lang w:eastAsia="ru-RU"/>
        </w:rPr>
        <w:t xml:space="preserve"> Н. Ю. «В начале давнего пути…» Судьба и творчество Виталий </w:t>
      </w:r>
      <w:proofErr w:type="spellStart"/>
      <w:r w:rsidRPr="00887C24">
        <w:rPr>
          <w:rFonts w:eastAsia="Times New Roman"/>
          <w:color w:val="202122"/>
          <w:sz w:val="13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3"/>
          <w:lang w:eastAsia="ru-RU"/>
        </w:rPr>
        <w:t>: к 85-летию со дня рождения // Литература и культура Дальнего Востока, Сибири и Восточного зарубежья / Отв. ред. А. А. Новикова. 2016. С. 41-47.</w:t>
      </w:r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02" w:anchor="cite_ref-2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hyperlink r:id="rId103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Общество «Мемориал». Расстрелы в Москве.</w:t>
        </w:r>
      </w:hyperlink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04" w:anchor="cite_ref-3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proofErr w:type="spellStart"/>
      <w:r w:rsidR="00887C24" w:rsidRPr="00887C24">
        <w:rPr>
          <w:rFonts w:eastAsia="Times New Roman"/>
          <w:i/>
          <w:iCs/>
          <w:color w:val="202122"/>
          <w:sz w:val="13"/>
          <w:lang w:eastAsia="ru-RU"/>
        </w:rPr>
        <w:t>Богатырёва</w:t>
      </w:r>
      <w:proofErr w:type="spellEnd"/>
      <w:r w:rsidR="00887C24" w:rsidRPr="00887C24">
        <w:rPr>
          <w:rFonts w:eastAsia="Times New Roman"/>
          <w:i/>
          <w:iCs/>
          <w:color w:val="202122"/>
          <w:sz w:val="13"/>
          <w:lang w:eastAsia="ru-RU"/>
        </w:rPr>
        <w:t xml:space="preserve"> Н.</w:t>
      </w:r>
      <w:r w:rsidR="00887C24" w:rsidRPr="00887C24">
        <w:rPr>
          <w:rFonts w:eastAsia="Times New Roman"/>
          <w:color w:val="202122"/>
          <w:sz w:val="13"/>
          <w:lang w:eastAsia="ru-RU"/>
        </w:rPr>
        <w:t> </w:t>
      </w:r>
      <w:hyperlink r:id="rId105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Кораблик совести: вспоминая Виталия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Коржикова</w:t>
        </w:r>
        <w:proofErr w:type="spellEnd"/>
      </w:hyperlink>
      <w:r w:rsidR="00887C24" w:rsidRPr="00887C24">
        <w:rPr>
          <w:rFonts w:eastAsia="Times New Roman"/>
          <w:color w:val="202122"/>
          <w:sz w:val="13"/>
          <w:lang w:eastAsia="ru-RU"/>
        </w:rPr>
        <w:t> // Фома. — 12.04.2013.</w:t>
      </w:r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06" w:anchor="cite_ref-4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r w:rsidR="00887C24" w:rsidRPr="00887C24">
        <w:rPr>
          <w:rFonts w:eastAsia="Times New Roman"/>
          <w:color w:val="202122"/>
          <w:sz w:val="13"/>
          <w:lang w:eastAsia="ru-RU"/>
        </w:rPr>
        <w:t>Трусова И. С. </w:t>
      </w:r>
      <w:hyperlink r:id="rId107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Виталий Коржиков: Владивостокские страницы</w:t>
        </w:r>
      </w:hyperlink>
      <w:r w:rsidR="00887C24" w:rsidRPr="00887C24">
        <w:rPr>
          <w:rFonts w:eastAsia="Times New Roman"/>
          <w:color w:val="202122"/>
          <w:sz w:val="13"/>
          <w:lang w:eastAsia="ru-RU"/>
        </w:rPr>
        <w:t> // Литература и культура Дальнего Востока, Сибири и Восточного зарубежья</w:t>
      </w:r>
      <w:proofErr w:type="gramStart"/>
      <w:r w:rsidR="00887C24" w:rsidRPr="00887C24">
        <w:rPr>
          <w:rFonts w:eastAsia="Times New Roman"/>
          <w:color w:val="202122"/>
          <w:sz w:val="13"/>
          <w:lang w:eastAsia="ru-RU"/>
        </w:rPr>
        <w:t xml:space="preserve"> / О</w:t>
      </w:r>
      <w:proofErr w:type="gramEnd"/>
      <w:r w:rsidR="00887C24" w:rsidRPr="00887C24">
        <w:rPr>
          <w:rFonts w:eastAsia="Times New Roman"/>
          <w:color w:val="202122"/>
          <w:sz w:val="13"/>
          <w:lang w:eastAsia="ru-RU"/>
        </w:rPr>
        <w:t>тв. ред. А. А. Новикова. 2016. С. 36-41.</w:t>
      </w:r>
    </w:p>
    <w:p w:rsidR="00887C24" w:rsidRPr="00887C24" w:rsidRDefault="00887C24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r w:rsidRPr="00887C24">
        <w:rPr>
          <w:rFonts w:eastAsia="Times New Roman"/>
          <w:color w:val="202122"/>
          <w:sz w:val="13"/>
          <w:lang w:eastAsia="ru-RU"/>
        </w:rPr>
        <w:lastRenderedPageBreak/>
        <w:t>↑ </w:t>
      </w:r>
      <w:hyperlink r:id="rId108" w:anchor="cite_ref-:1_5-0" w:history="1">
        <w:r w:rsidRPr="00887C24">
          <w:rPr>
            <w:rFonts w:eastAsia="Times New Roman"/>
            <w:color w:val="0645AD"/>
            <w:sz w:val="13"/>
            <w:lang w:eastAsia="ru-RU"/>
          </w:rPr>
          <w:t>Перейти обратно:</w:t>
        </w:r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1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109" w:anchor="cite_ref-:1_5-1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2</w:t>
        </w:r>
      </w:hyperlink>
      <w:r w:rsidRPr="00887C24">
        <w:rPr>
          <w:rFonts w:eastAsia="Times New Roman"/>
          <w:color w:val="202122"/>
          <w:sz w:val="13"/>
          <w:lang w:eastAsia="ru-RU"/>
        </w:rPr>
        <w:t> </w:t>
      </w:r>
      <w:hyperlink r:id="rId110" w:anchor="cite_ref-:1_5-2" w:history="1">
        <w:r w:rsidRPr="00887C24">
          <w:rPr>
            <w:rFonts w:eastAsia="Times New Roman"/>
            <w:b/>
            <w:bCs/>
            <w:i/>
            <w:iCs/>
            <w:color w:val="0645AD"/>
            <w:sz w:val="10"/>
            <w:u w:val="single"/>
            <w:vertAlign w:val="superscript"/>
            <w:lang w:eastAsia="ru-RU"/>
          </w:rPr>
          <w:t>3</w:t>
        </w:r>
      </w:hyperlink>
      <w:r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r w:rsidRPr="00887C24">
        <w:rPr>
          <w:rFonts w:eastAsia="Times New Roman"/>
          <w:color w:val="202122"/>
          <w:sz w:val="13"/>
          <w:lang w:eastAsia="ru-RU"/>
        </w:rPr>
        <w:t>Трусова И. С. </w:t>
      </w:r>
      <w:hyperlink r:id="rId111" w:history="1">
        <w:r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Истоки морской темы в творчестве Виталия </w:t>
        </w:r>
        <w:proofErr w:type="spellStart"/>
        <w:r w:rsidRPr="00887C24">
          <w:rPr>
            <w:rFonts w:eastAsia="Times New Roman"/>
            <w:color w:val="3366BB"/>
            <w:sz w:val="13"/>
            <w:u w:val="single"/>
            <w:lang w:eastAsia="ru-RU"/>
          </w:rPr>
          <w:t>Коржикова</w:t>
        </w:r>
        <w:proofErr w:type="spellEnd"/>
      </w:hyperlink>
      <w:r w:rsidRPr="00887C24">
        <w:rPr>
          <w:rFonts w:eastAsia="Times New Roman"/>
          <w:color w:val="202122"/>
          <w:sz w:val="13"/>
          <w:lang w:eastAsia="ru-RU"/>
        </w:rPr>
        <w:t> // Литература и культура Дальнего Востока, Сибири и Восточного зарубежья / Отв. ред. А. А. Новикова. 2017. С. 62-66.</w:t>
      </w:r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12" w:anchor="cite_ref-6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hyperlink r:id="rId113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Могила В. Т. 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Коржикова</w:t>
        </w:r>
        <w:proofErr w:type="spellEnd"/>
      </w:hyperlink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14" w:anchor="cite_ref-7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hyperlink r:id="rId115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Коржиков Виталий — Весёлое мореплавание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Солнышкина</w:t>
        </w:r>
        <w:proofErr w:type="spellEnd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 —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YouTube</w:t>
        </w:r>
        <w:proofErr w:type="spellEnd"/>
      </w:hyperlink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16" w:anchor="cite_ref-8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hyperlink r:id="rId117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Приключения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Солнышкина</w:t>
        </w:r>
        <w:proofErr w:type="spellEnd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 —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YouTube</w:t>
        </w:r>
        <w:proofErr w:type="spellEnd"/>
      </w:hyperlink>
    </w:p>
    <w:p w:rsidR="00887C24" w:rsidRPr="00887C24" w:rsidRDefault="006E0108" w:rsidP="00887C24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ind w:left="768"/>
        <w:rPr>
          <w:rFonts w:eastAsia="Times New Roman"/>
          <w:color w:val="202122"/>
          <w:sz w:val="13"/>
          <w:szCs w:val="13"/>
          <w:lang w:eastAsia="ru-RU"/>
        </w:rPr>
      </w:pPr>
      <w:hyperlink r:id="rId118" w:anchor="cite_ref-9" w:tooltip="Обратно к тексту" w:history="1">
        <w:r w:rsidR="00887C24" w:rsidRPr="00887C24">
          <w:rPr>
            <w:rFonts w:eastAsia="Times New Roman"/>
            <w:color w:val="0645AD"/>
            <w:sz w:val="13"/>
            <w:u w:val="single"/>
            <w:lang w:eastAsia="ru-RU"/>
          </w:rPr>
          <w:t>↑</w:t>
        </w:r>
      </w:hyperlink>
      <w:r w:rsidR="00887C24" w:rsidRPr="00887C24">
        <w:rPr>
          <w:rFonts w:eastAsia="Times New Roman"/>
          <w:color w:val="202122"/>
          <w:sz w:val="13"/>
          <w:szCs w:val="13"/>
          <w:lang w:eastAsia="ru-RU"/>
        </w:rPr>
        <w:t> </w:t>
      </w:r>
      <w:hyperlink r:id="rId119" w:history="1"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Финал премьеры «Приключений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Солнышкина</w:t>
        </w:r>
        <w:proofErr w:type="spellEnd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 xml:space="preserve">» — </w:t>
        </w:r>
        <w:proofErr w:type="spellStart"/>
        <w:r w:rsidR="00887C24" w:rsidRPr="00887C24">
          <w:rPr>
            <w:rFonts w:eastAsia="Times New Roman"/>
            <w:color w:val="3366BB"/>
            <w:sz w:val="13"/>
            <w:u w:val="single"/>
            <w:lang w:eastAsia="ru-RU"/>
          </w:rPr>
          <w:t>YouTube</w:t>
        </w:r>
        <w:proofErr w:type="spellEnd"/>
      </w:hyperlink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Литература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120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121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Богатырёва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Н. Ю. «В начале давнего пути…» Судьба и творчество Виталий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: к 85-летию со дня рождения // Литература и культура Дальнего Востока, Сибири и Восточного зарубежья / Отв. ред. А. А. Новикова. 2016. С. 41-47.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i/>
          <w:iCs/>
          <w:color w:val="202122"/>
          <w:sz w:val="14"/>
          <w:lang w:eastAsia="ru-RU"/>
        </w:rPr>
        <w:t>Богатырёва</w:t>
      </w:r>
      <w:proofErr w:type="spellEnd"/>
      <w:r w:rsidRPr="00887C24">
        <w:rPr>
          <w:rFonts w:eastAsia="Times New Roman"/>
          <w:i/>
          <w:iCs/>
          <w:color w:val="202122"/>
          <w:sz w:val="14"/>
          <w:lang w:eastAsia="ru-RU"/>
        </w:rPr>
        <w:t xml:space="preserve"> Н.</w:t>
      </w:r>
      <w:r w:rsidRPr="00887C24">
        <w:rPr>
          <w:rFonts w:eastAsia="Times New Roman"/>
          <w:color w:val="202122"/>
          <w:sz w:val="14"/>
          <w:lang w:eastAsia="ru-RU"/>
        </w:rPr>
        <w:t> </w:t>
      </w:r>
      <w:hyperlink r:id="rId122" w:history="1">
        <w:r w:rsidRPr="00887C24">
          <w:rPr>
            <w:rFonts w:eastAsia="Times New Roman"/>
            <w:color w:val="3366BB"/>
            <w:sz w:val="14"/>
            <w:u w:val="single"/>
            <w:lang w:eastAsia="ru-RU"/>
          </w:rPr>
          <w:t xml:space="preserve">Кораблик совести. О судьбе и книгах Виталия </w:t>
        </w:r>
        <w:proofErr w:type="spellStart"/>
        <w:r w:rsidRPr="00887C24">
          <w:rPr>
            <w:rFonts w:eastAsia="Times New Roman"/>
            <w:color w:val="3366BB"/>
            <w:sz w:val="14"/>
            <w:u w:val="single"/>
            <w:lang w:eastAsia="ru-RU"/>
          </w:rPr>
          <w:t>Коржикова</w:t>
        </w:r>
        <w:proofErr w:type="spellEnd"/>
      </w:hyperlink>
      <w:r w:rsidRPr="00887C24">
        <w:rPr>
          <w:rFonts w:eastAsia="Times New Roman"/>
          <w:color w:val="202122"/>
          <w:sz w:val="14"/>
          <w:lang w:eastAsia="ru-RU"/>
        </w:rPr>
        <w:t> // Литература. — 2007. — № 21 (693).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Богатырёва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 Н. Ю. </w:t>
      </w:r>
      <w:hyperlink r:id="rId123" w:history="1">
        <w:r w:rsidRPr="00887C24">
          <w:rPr>
            <w:rFonts w:eastAsia="Times New Roman"/>
            <w:color w:val="BB6633"/>
            <w:sz w:val="14"/>
            <w:u w:val="single"/>
            <w:lang w:eastAsia="ru-RU"/>
          </w:rPr>
          <w:t xml:space="preserve">«Солнечные книги» Виталия </w:t>
        </w:r>
        <w:proofErr w:type="spellStart"/>
        <w:r w:rsidRPr="00887C24">
          <w:rPr>
            <w:rFonts w:eastAsia="Times New Roman"/>
            <w:color w:val="BB6633"/>
            <w:sz w:val="14"/>
            <w:u w:val="single"/>
            <w:lang w:eastAsia="ru-RU"/>
          </w:rPr>
          <w:t>Коржикова</w:t>
        </w:r>
        <w:proofErr w:type="spellEnd"/>
        <w:r w:rsidRPr="00887C24">
          <w:rPr>
            <w:rFonts w:eastAsia="Times New Roman"/>
            <w:color w:val="BB6633"/>
            <w:sz w:val="14"/>
            <w:u w:val="single"/>
            <w:lang w:eastAsia="ru-RU"/>
          </w:rPr>
          <w:t xml:space="preserve"> как фактор духовно-нравственного воспитания: к юбилею писателя и моряка, автора «Мореплавания </w:t>
        </w:r>
        <w:proofErr w:type="spellStart"/>
        <w:r w:rsidRPr="00887C24">
          <w:rPr>
            <w:rFonts w:eastAsia="Times New Roman"/>
            <w:color w:val="BB6633"/>
            <w:sz w:val="14"/>
            <w:u w:val="single"/>
            <w:lang w:eastAsia="ru-RU"/>
          </w:rPr>
          <w:t>Солнышкина</w:t>
        </w:r>
        <w:proofErr w:type="spellEnd"/>
        <w:r w:rsidRPr="00887C24">
          <w:rPr>
            <w:rFonts w:eastAsia="Times New Roman"/>
            <w:color w:val="BB6633"/>
            <w:sz w:val="14"/>
            <w:u w:val="single"/>
            <w:lang w:eastAsia="ru-RU"/>
          </w:rPr>
          <w:t>»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// Православная русская школа: традиции, опыт, возможности, перспективы / под редакцией Н. Ф. Злобиной. 2018. С. 93-98.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Богатырёва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Н. Ю. «Я видел землю…» (Поэзия и проза Виталия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) (учебно-методическое пособие по детской литературе для студентов факультетов дошкольной педагогики и психологии и начальных классов). М., МПГУ, 2002.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Коржиков Виталий Титович (12.04.1031 — 26.01.2007): памятка для учащихся / сост. Т. Б. 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Быстрова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. Мурманск, 2011. 16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с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Коржиков Виталий Титович: Методико-библиографическое пособие в помощь библиотекарю и учителю литературы / сост. Н. В. Галушко, О. В. Сергеева. Большой Камень: Центральная городская детская библиотека, 2006. 11 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>с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>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Кумок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 В. Н., </w:t>
      </w:r>
      <w:proofErr w:type="spellStart"/>
      <w:r w:rsidRPr="00887C24">
        <w:rPr>
          <w:rFonts w:eastAsia="Times New Roman"/>
          <w:color w:val="202122"/>
          <w:sz w:val="14"/>
          <w:szCs w:val="14"/>
          <w:lang w:eastAsia="ru-RU"/>
        </w:rPr>
        <w:t>Воловник</w:t>
      </w:r>
      <w:proofErr w:type="spellEnd"/>
      <w:r w:rsidRPr="00887C24">
        <w:rPr>
          <w:rFonts w:eastAsia="Times New Roman"/>
          <w:color w:val="202122"/>
          <w:sz w:val="14"/>
          <w:szCs w:val="14"/>
          <w:lang w:eastAsia="ru-RU"/>
        </w:rPr>
        <w:t> С. В. Евреи Мелитополя. Т. 1. Мелитополь: Издательский дом МГТ, 2012. С. 657—658.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Трусова И. С. </w:t>
      </w:r>
      <w:hyperlink r:id="rId124" w:history="1">
        <w:r w:rsidRPr="00887C24">
          <w:rPr>
            <w:rFonts w:eastAsia="Times New Roman"/>
            <w:color w:val="3366BB"/>
            <w:sz w:val="14"/>
            <w:u w:val="single"/>
            <w:lang w:eastAsia="ru-RU"/>
          </w:rPr>
          <w:t xml:space="preserve">Истоки морской темы в творчестве Виталия </w:t>
        </w:r>
        <w:proofErr w:type="spellStart"/>
        <w:r w:rsidRPr="00887C24">
          <w:rPr>
            <w:rFonts w:eastAsia="Times New Roman"/>
            <w:color w:val="3366BB"/>
            <w:sz w:val="14"/>
            <w:u w:val="single"/>
            <w:lang w:eastAsia="ru-RU"/>
          </w:rPr>
          <w:t>Коржикова</w:t>
        </w:r>
        <w:proofErr w:type="spellEnd"/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// Литература и культура Дальнего Востока, Сибири и Восточного зарубежья / Отв. ред. А. А. Новикова. 2017. С. 62-66.</w:t>
      </w:r>
    </w:p>
    <w:p w:rsidR="00887C24" w:rsidRPr="00887C24" w:rsidRDefault="00887C24" w:rsidP="00887C2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r w:rsidRPr="00887C24">
        <w:rPr>
          <w:rFonts w:eastAsia="Times New Roman"/>
          <w:color w:val="202122"/>
          <w:sz w:val="14"/>
          <w:szCs w:val="14"/>
          <w:lang w:eastAsia="ru-RU"/>
        </w:rPr>
        <w:t>Трусова И. С. </w:t>
      </w:r>
      <w:hyperlink r:id="rId125" w:history="1">
        <w:r w:rsidRPr="00887C24">
          <w:rPr>
            <w:rFonts w:eastAsia="Times New Roman"/>
            <w:color w:val="3366BB"/>
            <w:sz w:val="14"/>
            <w:u w:val="single"/>
            <w:lang w:eastAsia="ru-RU"/>
          </w:rPr>
          <w:t>Виталий Коржиков: Владивостокские страницы</w:t>
        </w:r>
      </w:hyperlink>
      <w:r w:rsidRPr="00887C24">
        <w:rPr>
          <w:rFonts w:eastAsia="Times New Roman"/>
          <w:color w:val="202122"/>
          <w:sz w:val="14"/>
          <w:szCs w:val="14"/>
          <w:lang w:eastAsia="ru-RU"/>
        </w:rPr>
        <w:t> // Литература и культура Дальнего Востока, Сибири и Восточного зарубежья</w:t>
      </w:r>
      <w:proofErr w:type="gramStart"/>
      <w:r w:rsidRPr="00887C24">
        <w:rPr>
          <w:rFonts w:eastAsia="Times New Roman"/>
          <w:color w:val="202122"/>
          <w:sz w:val="14"/>
          <w:szCs w:val="14"/>
          <w:lang w:eastAsia="ru-RU"/>
        </w:rPr>
        <w:t xml:space="preserve"> / О</w:t>
      </w:r>
      <w:proofErr w:type="gramEnd"/>
      <w:r w:rsidRPr="00887C24">
        <w:rPr>
          <w:rFonts w:eastAsia="Times New Roman"/>
          <w:color w:val="202122"/>
          <w:sz w:val="14"/>
          <w:szCs w:val="14"/>
          <w:lang w:eastAsia="ru-RU"/>
        </w:rPr>
        <w:t>тв. ред. А. А. Новикова. 2016. С. 36-41.</w:t>
      </w:r>
    </w:p>
    <w:p w:rsidR="00887C24" w:rsidRPr="00887C24" w:rsidRDefault="00887C24" w:rsidP="00887C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87C2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Ссылки</w:t>
      </w:r>
      <w:r w:rsidRPr="00887C24">
        <w:rPr>
          <w:rFonts w:eastAsia="Times New Roman"/>
          <w:color w:val="54595D"/>
          <w:sz w:val="24"/>
          <w:lang w:eastAsia="ru-RU"/>
        </w:rPr>
        <w:t>[</w:t>
      </w:r>
      <w:hyperlink r:id="rId126" w:tooltip="Редактировать раздел " w:history="1"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</w:hyperlink>
      <w:r w:rsidRPr="00887C24">
        <w:rPr>
          <w:rFonts w:eastAsia="Times New Roman"/>
          <w:color w:val="54595D"/>
          <w:sz w:val="24"/>
          <w:lang w:eastAsia="ru-RU"/>
        </w:rPr>
        <w:t> | </w:t>
      </w:r>
      <w:hyperlink r:id="rId127" w:tooltip="Редактировать раздел " w:history="1">
        <w:proofErr w:type="gramStart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>править</w:t>
        </w:r>
        <w:proofErr w:type="gramEnd"/>
        <w:r w:rsidRPr="00887C24">
          <w:rPr>
            <w:rFonts w:eastAsia="Times New Roman"/>
            <w:color w:val="0645AD"/>
            <w:sz w:val="24"/>
            <w:u w:val="single"/>
            <w:lang w:eastAsia="ru-RU"/>
          </w:rPr>
          <w:t xml:space="preserve"> код</w:t>
        </w:r>
      </w:hyperlink>
      <w:r w:rsidRPr="00887C24">
        <w:rPr>
          <w:rFonts w:eastAsia="Times New Roman"/>
          <w:color w:val="54595D"/>
          <w:sz w:val="24"/>
          <w:lang w:eastAsia="ru-RU"/>
        </w:rPr>
        <w:t>]</w:t>
      </w:r>
    </w:p>
    <w:p w:rsidR="00887C24" w:rsidRPr="00887C24" w:rsidRDefault="006E0108" w:rsidP="00887C2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14"/>
          <w:szCs w:val="14"/>
          <w:lang w:eastAsia="ru-RU"/>
        </w:rPr>
      </w:pPr>
      <w:hyperlink r:id="rId128" w:history="1">
        <w:r w:rsidR="00887C24" w:rsidRPr="00887C24">
          <w:rPr>
            <w:rFonts w:eastAsia="Times New Roman"/>
            <w:color w:val="3366BB"/>
            <w:sz w:val="14"/>
            <w:u w:val="single"/>
            <w:lang w:eastAsia="ru-RU"/>
          </w:rPr>
          <w:t>В. Т. Коржиков</w:t>
        </w:r>
      </w:hyperlink>
      <w:r w:rsidR="00887C24" w:rsidRPr="00887C24">
        <w:rPr>
          <w:rFonts w:eastAsia="Times New Roman"/>
          <w:color w:val="202122"/>
          <w:sz w:val="14"/>
          <w:szCs w:val="14"/>
          <w:lang w:eastAsia="ru-RU"/>
        </w:rPr>
        <w:t> на сайте Лаборатория Фантастики.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Виталий Коржиков родился 12 апреля 1931 года в Харькове в семье Тита Михайловича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, крупного советского партийного и хозяйственного деятеля, и Риты Львовны, талантливого скульптора. Т. М. Коржиков имел склонность к творчеству, писал стихи и пьесы, одна из которых была поставлена на сцене в 1918 году. Пьесы «Или мы, или они» и «Царь-голод» были изданы в 1922 году в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Юзовке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(ныне Донецк). Т. М. Коржиков общался с литераторами, был знаком с Д. А. Фурмановым, Д. Бедным. Рита Львовна работала в мастерской В. И. Мухиной, принимала участие в создании монумента «Рабочий и колхозница». Т. М.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арестовали 17 февраля 1937 года по обвинению в контрреволюционной деятельности, признали виновным и расстреляли 26 мая 1937 года. (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Реабилитирован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1956 году.) Рита Львовна была арестована как член семьи изменника Родины и много лет провела в лагерях.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Судьба отца стала темой неоконченной художественно-документальной повести Виталия Титовича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«Тень фискала», над которой писатель работал вплоть до своей кончины. Рукопись погибла при пожаре вместе с большей частью архива В. Т.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2018 году.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После ареста родителей Виталия взяли в свою семью Елизавета Львовна (сестра матери) и Павел Анисимович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Плоткины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, жившие в Мелитополе. Осенью 1941 года Виталий вместе с тетей был эвакуирован в Алма-Ату, где жила еще одна сестра матери —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Цецилия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Львовна; ее муж был военным комиссаром. В Алма-Ате Виталий писал стихи, полные уверенности в нашей победе, и посылал дяде на фронт. Вернулся в Мелитополь после освобождения города в 1943 году, там же окончил среднюю школу.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Виталий сочинял стихи с семи лет и хотел связать жизнь с литературой. В 1948 году в мелитопольской газете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Радянський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степ» состоялась его первая публикация. Юноша подавал документы в МГУ на факультет журналистики, затем на восточное отделение экономического факультета, но детей врагов народа в этот вуз (как и во многие другие) не принимали. Виталий вернулся домой, год проучился в Мелитопольском педагогическом институте на литературном факультете. В 1950-м перевелся на литературный факультет в Московский государственный педагогический институт им. В. И. Ленина. Перевод стал возможен благодаря позиции Д. А. Поликарпова (1905–1965), крупного партийного и общественного деятеля, в 1951–54 годах — директора МГПИ им. В. И. Ленина. В этот период многие дети репрессированных родителей смогли поступить в вузы, ранее для них закрытые.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Одновременно с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Коржиковым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на литфаке МГПИ учились Ю. Визбор, Ю.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Ряшенцев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, М.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Кусургашев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П. Фоменко, А. Якушева, несколько позже в институт поступили </w:t>
      </w:r>
      <w:hyperlink r:id="rId129" w:tooltip="Ким Юлий Черсанович" w:history="1">
        <w:r w:rsidRPr="00887C24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Ю. Ким</w:t>
        </w:r>
      </w:hyperlink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Ю. Коваль, М. Харитонов и другие будущие писатели, журналисты, барды, режиссеры. «Времена нашего студенчества были крутые, но в институте было хорошо. И друзья хорошие были. Я очень много доброго и хорошего вынес из института. Если есть что-то целомудренное и святое в моей душе, то оно от тех добрых ребят и девчонок, с которыми мы дружили», — писал впоследствии В. Коржиков.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Большое влияние на личностное становление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оказали соседи по общежитию, среди которых было много фронтовиков. «Они героические ребята были! Я-то видел войну краем, был лет на семь младше их, а это были настоящие бойцы. Но нас всех уравнивало то, что надо было жить на стипендию. &lt;…&gt; Мы очень дружно жили. Обсуждали то, что творилось в стране (ещё до смерти Сталина). И разговоры были очень жёсткие. Но никто ни на кого не капал, никто!», — рассказывал впоследствии Коржиков.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Формированию писательского таланта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во многом способствовала атмосфера, в которой проходили его студенческие годы. Будущие педагоги жили в общежитии на Погодинской улице, д. 8 (ныне Институт коррекционной педагогики РАО). В этом здании до начала 1940-х годов находилось общежитие ИФЛИ. Там бывали поэты Н. Майоров, П. Коган, С.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Наровчатов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, М. Львов и др. Дом был пропитан духом поэзии, и Коржиков вспоминал, как, шагая по длинному коридору, сочинял стихи. Одно из них — «Стремительность», опубликованное в «Юности» и входившее во многие сборники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 1951–1953 годах его стихи, поэмы, стихотворные фельетоны регулярно печатались в институтской газете «Ленинец». А в 1952 году стихотворение студента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«Новичок» напечатал популярный молодежный журнал «Смена».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 1953 году В. Коржиков окончил МГПИ им. В. И. Ленина. Вся группа решила поехать преподавать русский язык и литературу на Сахалин. В 1953–54 годах Коржиков был учителем в средней школе в сахалинском городе Горнозаводске. В Москву вернулся в августе 1954 года. Работал в средней школе комсоргом, затем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литконсультантом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журнале «Юность». Отделом поэзии в журнале заведовал Н. Старшинов, с ним Коржиков дружил долгие годы.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lastRenderedPageBreak/>
        <w:t xml:space="preserve">В 1956 году Виталий Коржиков с семьей (женой Тамарой, выпускницей физико-математического факультета МГПИ им. В. И. Ленина и сыном Андреем) переехал во Владивосток. Преподавал, писал для газет «Тихоокеанский моряк» и «Тихоокеанский комсомолец», был корреспондентом «Учительской газеты» на Дальнем Востоке.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 1957 году Коржиков опубликовал в журнале «Юность» стихотворение «Вот… с аттестатом шлепай на завод!» (№ 9.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—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С. 38).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том же 1957-м во Владивостоке увидел свет первый сборник стихов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«Крылья». Он был адресован взрослому читателю.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 1958 году появился «Морской конёк», первый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коржиковский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сборник стихов для детей. Книгу, о которой тепло отозвались К. И. Чуковский и С. Я. Маршак, издал московский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Детгиз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». В этом же году в жизни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произошли еще два очень важных события: его приняли в Союз писателей СССР, и он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стал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наконец моряком.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О море Коржиков мечтал с детства. В седьмом классе он хотел убежать в Ялту, в мореходную школу, но помешала болезнь тёти. Позже не смог поступить в мореходное училище как сын врага народа. А во Владивостоке море и корабли были близко, там шла жизнь, к которой Коржиков всегда стремился. Однажды он написал: «И я решил к исходу дня, переступив порог: всё, ставлю точку, из меня не вышел педагог!» — и отправился в пароходство проситься на корабль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загранфлота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Но вновь помешало родство с врагом народа, и Коржиков стал грузчиком и матросом второго класса на корабле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Игарка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». Судно шло по маршруту бухта Провидения — Чукотка — побережье Северного Ледовитого океана.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«Всю Арктику прошли. Работали мы на погрузке, таскали стокилограммовые мешки: четыре часа грузим, четыре отдыхаем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&lt;…&gt; М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ного увидел я там интересного: весёлого, трагического. И люди были замечательные: раскованные, свободные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&lt;…&gt; И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спасали друг друга, из-подо льда вытаскивали, и на необитаемом острове трое суток сидели во время шторма. Есть нечего, пить нечего. Вдруг шаги —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пацан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 ружьём, такой мужичок-с-ноготок: «Кушать хочешь? Пойдём!» Приводит на другую сторону острова, где лежит десяток распотрошённых огромных моржей. Мы спрашиваем: «Твои? Для себя,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небось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набил?» А он в ответ с достоинством: «Зачем для себя? Для всех!» У нас это в поговорку вошло. Вот для того, чтобы увидеть этого человечка и услышать от него эти добрые слова, стоило попасть на шапку мира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&lt;…&gt; Т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огда и начали появляться первые рассказы», — так рассказывал Коржиков о своих морских приключениях и о том, как он начал писать художественную прозу.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Арктические впечатления легли в основу дебютной повести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«Первое плавание» (1961). Повесть была адресована детям 6–10 лет. В будущем эта аудитория стала для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основной, для младших школьников он написал большинство своих книг. Главными их героями были море и люди.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 1961 году В. Коржиков в качестве корреспондента газеты «Красное Знамя» и матроса 2-го класса отправился на Кубу на теплоходе «Оренбург». Корабль вез лес для строительства школ на Острове свободы. Результатом этого плавания стали многочисленные эссе и очерки, опубликованные в газете «Красное Знамя», журнале «Дальний Восток», в сборнике «Океанские просторы» и др. На Кубе В. Коржиков встретился с руководителем страны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Фиделем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Кастро, взял у него интервью и сфотографировал. Сохранился блокнот с автографом кубинского лидера. Позже были напечатаны большая подборка стихотворений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о плавании в Америку и на Кубу (Юность. — 1963. — № 5), повести в рассказах «Как я плавал» (1964; др. название «Мы плывем на Кубу») и «Морями-океанами» (1965).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Т. Коржиков несколько лет совмещал морскую службу на торговых кораблях Дальневосточного морского пароходства с литературным творчеством. В 1966 году семья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Коржиковых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вернулась в Москву. В столице Коржиков сотрудничал с ведущими периодическими изданиями для детей, публикуя на их страницах стихи, рассказы, повести, эссе и очерки. Был заведующим отделом в «Пионерской правде», членом редколлегии журнала «</w:t>
      </w:r>
      <w:proofErr w:type="spellStart"/>
      <w:r w:rsidR="006E0108"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begin"/>
      </w: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 HYPERLINK "https://prodetlit.ru/index.php/%D0%9C%D1%83%D1%80%D0%B7%D0%B8%D0%BB%D0%BA%D0%B0" \o "</w:instrText>
      </w:r>
      <w:r w:rsidRPr="00887C24">
        <w:rPr>
          <w:rFonts w:ascii="Gilroy Regular" w:eastAsia="Times New Roman" w:hAnsi="Gilroy Regular" w:cs="Times New Roman" w:hint="eastAsia"/>
          <w:color w:val="222222"/>
          <w:sz w:val="15"/>
          <w:szCs w:val="15"/>
          <w:lang w:eastAsia="ru-RU"/>
        </w:rPr>
        <w:instrText>Мурзилка</w:instrText>
      </w: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" </w:instrText>
      </w:r>
      <w:r w:rsidR="006E0108"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separate"/>
      </w:r>
      <w:r w:rsidRPr="00887C24">
        <w:rPr>
          <w:rFonts w:ascii="Gilroy Regular" w:eastAsia="Times New Roman" w:hAnsi="Gilroy Regular" w:cs="Times New Roman"/>
          <w:color w:val="EA6057"/>
          <w:sz w:val="15"/>
          <w:lang w:eastAsia="ru-RU"/>
        </w:rPr>
        <w:t>Мурзилка</w:t>
      </w:r>
      <w:proofErr w:type="spellEnd"/>
      <w:r w:rsidR="006E0108"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end"/>
      </w: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Работая в «Пионерской правде», В. Коржиков много ездил по стране. Результатом творческих командировок становились книги: сборники рассказов о дальневосточных пограничниках «Что случилось на границе» (1967) и «Вот какой Пахомов!» (впервые опубликован в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Мурзилке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» в 1969 году), повесть «Пусть посмотрит в глаза граница» (1986); «Рассказы о таёжном докторе» (1973), посвященные знаменитому дальневосточному ветеринару И. И. Миролюбову. В 1978 году «Пионерская правда» печатала повесть «Коготь динозавра» — о поездке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качестве корреспондента газеты и одновременно руководителя детской делегации в Монголию, в пустыню Гоби. В 1979 году повесть вышла отдельным изданием в московской «Детской литературе».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Все произведения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основаны на личных впечатлениях автора, который очень наблюдателен, точен и честен в их передаче.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 1976 году московская «Детская литература» выпустила повесть «Волны словно кенгуру». В ней впервые в отечественной детской литературе объективно и с симпатией описана Америка — тогдашний главный враг Советского Союза.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Книгу рассказов «Жил человек у океана» (1981) С. А.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Баруздин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назвал «энциклопедией о Дальнем Востоке».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 1988 году вышла в свет школьная повесть «Добрая дорога». Прототипом красивой, доброй, строгой и справедливой учительницы математики Коржиков сделал свою супругу. Журнальный вариант повести публиковался в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Мурзилке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1986 году и носил название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Колюшкин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ключик».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</w:p>
    <w:p w:rsidR="00887C24" w:rsidRPr="00887C24" w:rsidRDefault="00887C24" w:rsidP="00887C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20" w:right="20"/>
        <w:jc w:val="center"/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Виталий Коржиков</w:t>
      </w:r>
    </w:p>
    <w:p w:rsidR="00887C24" w:rsidRPr="00887C24" w:rsidRDefault="00887C24" w:rsidP="00887C24">
      <w:pPr>
        <w:numPr>
          <w:ilvl w:val="0"/>
          <w:numId w:val="11"/>
        </w:numPr>
        <w:shd w:val="clear" w:color="auto" w:fill="F8F9FA"/>
        <w:spacing w:before="100" w:beforeAutospacing="1" w:line="240" w:lineRule="auto"/>
        <w:ind w:left="40" w:right="40"/>
        <w:jc w:val="center"/>
        <w:textAlignment w:val="top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>
        <w:rPr>
          <w:rFonts w:ascii="Gilroy Regular" w:eastAsia="Times New Roman" w:hAnsi="Gilroy Regular" w:cs="Times New Roman"/>
          <w:noProof/>
          <w:color w:val="EA6057"/>
          <w:sz w:val="15"/>
          <w:szCs w:val="15"/>
          <w:lang w:eastAsia="ru-RU"/>
        </w:rPr>
        <w:drawing>
          <wp:inline distT="0" distB="0" distL="0" distR="0">
            <wp:extent cx="1714500" cy="1168400"/>
            <wp:effectExtent l="19050" t="0" r="0" b="0"/>
            <wp:docPr id="1" name="Рисунок 1" descr="https://prodetlit.ru/images/thumb/1/1c/Vitalij-Korzhikov_%283%29.jpg/180px-Vitalij-Korzhikov_%283%29.jpg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etlit.ru/images/thumb/1/1c/Vitalij-Korzhikov_%283%29.jpg/180px-Vitalij-Korzhikov_%283%29.jpg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ind w:left="20" w:right="20"/>
        <w:jc w:val="center"/>
        <w:textAlignment w:val="top"/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Приключения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 с медведями [диафильм] / Коржиков В., 1975</w:t>
      </w:r>
    </w:p>
    <w:p w:rsidR="00887C24" w:rsidRPr="00887C24" w:rsidRDefault="00887C24" w:rsidP="00887C24">
      <w:pPr>
        <w:shd w:val="clear" w:color="auto" w:fill="FFFFFF"/>
        <w:spacing w:after="0" w:line="240" w:lineRule="auto"/>
        <w:ind w:left="20" w:right="20"/>
        <w:jc w:val="center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</w:p>
    <w:p w:rsidR="00887C24" w:rsidRPr="00887C24" w:rsidRDefault="00887C24" w:rsidP="00887C24">
      <w:pPr>
        <w:numPr>
          <w:ilvl w:val="0"/>
          <w:numId w:val="11"/>
        </w:numPr>
        <w:shd w:val="clear" w:color="auto" w:fill="F8F9FA"/>
        <w:spacing w:before="100" w:beforeAutospacing="1" w:line="240" w:lineRule="auto"/>
        <w:ind w:left="40" w:right="40"/>
        <w:jc w:val="center"/>
        <w:textAlignment w:val="top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>
        <w:rPr>
          <w:rFonts w:ascii="Gilroy Regular" w:eastAsia="Times New Roman" w:hAnsi="Gilroy Regular" w:cs="Times New Roman"/>
          <w:noProof/>
          <w:color w:val="EA6057"/>
          <w:sz w:val="15"/>
          <w:szCs w:val="15"/>
          <w:lang w:eastAsia="ru-RU"/>
        </w:rPr>
        <w:lastRenderedPageBreak/>
        <w:drawing>
          <wp:inline distT="0" distB="0" distL="0" distR="0">
            <wp:extent cx="1714500" cy="1231900"/>
            <wp:effectExtent l="19050" t="0" r="0" b="0"/>
            <wp:docPr id="2" name="Рисунок 2" descr="https://prodetlit.ru/images/thumb/3/32/Vitalij-Korzhikov_%282%29.jpg/180px-Vitalij-Korzhikov_%282%29.jpg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etlit.ru/images/thumb/3/32/Vitalij-Korzhikov_%282%29.jpg/180px-Vitalij-Korzhikov_%282%29.jpg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ind w:left="20" w:right="20"/>
        <w:jc w:val="center"/>
        <w:textAlignment w:val="top"/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Поющая лапша [диафильм] / Коржиков В., 1978</w:t>
      </w:r>
    </w:p>
    <w:p w:rsidR="00887C24" w:rsidRPr="00887C24" w:rsidRDefault="00887C24" w:rsidP="00887C24">
      <w:pPr>
        <w:shd w:val="clear" w:color="auto" w:fill="FFFFFF"/>
        <w:spacing w:after="0" w:line="240" w:lineRule="auto"/>
        <w:ind w:left="20" w:right="20"/>
        <w:jc w:val="center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</w:p>
    <w:p w:rsidR="00887C24" w:rsidRPr="00887C24" w:rsidRDefault="00887C24" w:rsidP="00887C24">
      <w:pPr>
        <w:numPr>
          <w:ilvl w:val="0"/>
          <w:numId w:val="11"/>
        </w:numPr>
        <w:shd w:val="clear" w:color="auto" w:fill="F8F9FA"/>
        <w:spacing w:before="100" w:beforeAutospacing="1" w:after="150" w:line="240" w:lineRule="auto"/>
        <w:ind w:left="40" w:right="40"/>
        <w:jc w:val="center"/>
        <w:textAlignment w:val="top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>
        <w:rPr>
          <w:rFonts w:ascii="Gilroy Regular" w:eastAsia="Times New Roman" w:hAnsi="Gilroy Regular" w:cs="Times New Roman"/>
          <w:noProof/>
          <w:color w:val="EA6057"/>
          <w:sz w:val="15"/>
          <w:szCs w:val="15"/>
          <w:lang w:eastAsia="ru-RU"/>
        </w:rPr>
        <w:drawing>
          <wp:inline distT="0" distB="0" distL="0" distR="0">
            <wp:extent cx="1289050" cy="1714500"/>
            <wp:effectExtent l="19050" t="0" r="6350" b="0"/>
            <wp:docPr id="3" name="Рисунок 3" descr="https://prodetlit.ru/images/thumb/1/11/Vitalij-Korzhikov_%284%29.jpg/135px-Vitalij-Korzhikov_%284%29.jpg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etlit.ru/images/thumb/1/11/Vitalij-Korzhikov_%284%29.jpg/135px-Vitalij-Korzhikov_%284%29.jpg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ind w:left="20" w:right="20"/>
        <w:jc w:val="center"/>
        <w:textAlignment w:val="top"/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</w:pPr>
      <w:proofErr w:type="spellStart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Солнышкин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 плывет в Антарктиду / Виталий Коржиков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 ;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 рисунки </w:t>
      </w:r>
      <w:hyperlink r:id="rId136" w:tooltip="Вальк Генрих Оскарович" w:history="1">
        <w:r w:rsidRPr="00887C24">
          <w:rPr>
            <w:rFonts w:ascii="Gilroy Regular" w:eastAsia="Times New Roman" w:hAnsi="Gilroy Regular" w:cs="Times New Roman"/>
            <w:color w:val="EA6057"/>
            <w:sz w:val="14"/>
            <w:lang w:eastAsia="ru-RU"/>
          </w:rPr>
          <w:t>Г. Валька</w:t>
        </w:r>
      </w:hyperlink>
    </w:p>
    <w:p w:rsidR="00887C24" w:rsidRPr="00887C24" w:rsidRDefault="00887C24" w:rsidP="00887C24">
      <w:pPr>
        <w:shd w:val="clear" w:color="auto" w:fill="FFFFFF"/>
        <w:spacing w:after="0" w:line="240" w:lineRule="auto"/>
        <w:ind w:left="20" w:right="20"/>
        <w:jc w:val="center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</w:p>
    <w:p w:rsidR="00887C24" w:rsidRPr="00887C24" w:rsidRDefault="00887C24" w:rsidP="00887C24">
      <w:pPr>
        <w:numPr>
          <w:ilvl w:val="0"/>
          <w:numId w:val="11"/>
        </w:numPr>
        <w:shd w:val="clear" w:color="auto" w:fill="F8F9FA"/>
        <w:spacing w:before="100" w:beforeAutospacing="1" w:after="150" w:line="240" w:lineRule="auto"/>
        <w:ind w:left="40" w:right="40"/>
        <w:jc w:val="center"/>
        <w:textAlignment w:val="top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>
        <w:rPr>
          <w:rFonts w:ascii="Gilroy Regular" w:eastAsia="Times New Roman" w:hAnsi="Gilroy Regular" w:cs="Times New Roman"/>
          <w:noProof/>
          <w:color w:val="EA6057"/>
          <w:sz w:val="15"/>
          <w:szCs w:val="15"/>
          <w:lang w:eastAsia="ru-RU"/>
        </w:rPr>
        <w:drawing>
          <wp:inline distT="0" distB="0" distL="0" distR="0">
            <wp:extent cx="1371600" cy="1714500"/>
            <wp:effectExtent l="19050" t="0" r="0" b="0"/>
            <wp:docPr id="4" name="Рисунок 4" descr="https://prodetlit.ru/images/thumb/5/5a/Vitalij-Korzhikov_%281%29.jpg/144px-Vitalij-Korzhikov_%281%29.jpg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etlit.ru/images/thumb/5/5a/Vitalij-Korzhikov_%281%29.jpg/144px-Vitalij-Korzhikov_%281%29.jpg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ind w:left="20" w:right="20"/>
        <w:jc w:val="center"/>
        <w:textAlignment w:val="top"/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Весёлое мореплавание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 xml:space="preserve"> / Виталий Коржиков</w:t>
      </w:r>
    </w:p>
    <w:p w:rsidR="00887C24" w:rsidRPr="00887C24" w:rsidRDefault="00887C24" w:rsidP="00887C24">
      <w:pPr>
        <w:shd w:val="clear" w:color="auto" w:fill="FFFFFF"/>
        <w:spacing w:after="0" w:line="240" w:lineRule="auto"/>
        <w:ind w:left="20" w:right="20"/>
        <w:jc w:val="center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</w:p>
    <w:p w:rsidR="00887C24" w:rsidRPr="00887C24" w:rsidRDefault="00887C24" w:rsidP="00887C24">
      <w:pPr>
        <w:numPr>
          <w:ilvl w:val="0"/>
          <w:numId w:val="11"/>
        </w:numPr>
        <w:shd w:val="clear" w:color="auto" w:fill="F8F9FA"/>
        <w:spacing w:before="100" w:beforeAutospacing="1" w:after="150" w:line="240" w:lineRule="auto"/>
        <w:ind w:left="40" w:right="40"/>
        <w:jc w:val="center"/>
        <w:textAlignment w:val="top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>
        <w:rPr>
          <w:rFonts w:ascii="Gilroy Regular" w:eastAsia="Times New Roman" w:hAnsi="Gilroy Regular" w:cs="Times New Roman"/>
          <w:noProof/>
          <w:color w:val="EA6057"/>
          <w:sz w:val="15"/>
          <w:szCs w:val="15"/>
          <w:lang w:eastAsia="ru-RU"/>
        </w:rPr>
        <w:drawing>
          <wp:inline distT="0" distB="0" distL="0" distR="0">
            <wp:extent cx="1371600" cy="1714500"/>
            <wp:effectExtent l="19050" t="0" r="0" b="0"/>
            <wp:docPr id="5" name="Рисунок 5" descr="https://prodetlit.ru/images/thumb/a/ac/Korzhikov-Vitalij-avtograf.jpg/144px-Korzhikov-Vitalij-avtograf.jpg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detlit.ru/images/thumb/a/ac/Korzhikov-Vitalij-avtograf.jpg/144px-Korzhikov-Vitalij-avtograf.jpg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ind w:left="20" w:right="20"/>
        <w:jc w:val="center"/>
        <w:textAlignment w:val="top"/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Виталий Коржиков и </w:t>
      </w:r>
      <w:hyperlink r:id="rId141" w:tooltip="Устинов Николай Александрович" w:history="1">
        <w:r w:rsidRPr="00887C24">
          <w:rPr>
            <w:rFonts w:ascii="Gilroy Regular" w:eastAsia="Times New Roman" w:hAnsi="Gilroy Regular" w:cs="Times New Roman"/>
            <w:color w:val="EA6057"/>
            <w:sz w:val="14"/>
            <w:lang w:eastAsia="ru-RU"/>
          </w:rPr>
          <w:t>Николай Устинов</w:t>
        </w:r>
      </w:hyperlink>
      <w:r w:rsidRPr="00887C24">
        <w:rPr>
          <w:rFonts w:ascii="Gilroy Regular" w:eastAsia="Times New Roman" w:hAnsi="Gilroy Regular" w:cs="Times New Roman"/>
          <w:color w:val="222222"/>
          <w:sz w:val="14"/>
          <w:szCs w:val="14"/>
          <w:lang w:eastAsia="ru-RU"/>
        </w:rPr>
        <w:t> / Бережок / автограф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За многие годы творческой деятельности В. Коржиков стал автором более сорока поэтических и прозаических книг, в первую очередь для детей. Но самые известные и любимые многими поколениями читателей книги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— это сказочные повести о приключениях юнги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 экипажа корабля «Даёшь!».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Первая книга — «Весёлое мореплавание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» — «выросла» из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полуреальных-полуфантастических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морских историй, которые Коржиков рассказал своим сыновьям, вернувшись из очередного плавания в Арктику. В 1967 году повесть напечатала московская «Детская </w:t>
      </w: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lastRenderedPageBreak/>
        <w:t xml:space="preserve">литература». Путь книги к читателю оказался неожиданно трудным: рецензенты посчитали, что образ глупого и деспотичного капитана </w:t>
      </w:r>
      <w:proofErr w:type="spellStart"/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Плавали-Знаем</w:t>
      </w:r>
      <w:proofErr w:type="spellEnd"/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порочит честь советских моряков. Тогда заместитель редактора «Пионерской правды» С.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Фурин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в отсутствие руководства опубликовал в газете несколько отрывков из повести. Читатели «Пионерской правды» приняли истории с восторгом. Книге сопутствовал ещё больший успех.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 1969 году появилась вторая книга —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плывёт в Антарктиду», а в 1982-м — «Ледовые приключения </w:t>
      </w:r>
      <w:proofErr w:type="spellStart"/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Плавали-Знаем</w:t>
      </w:r>
      <w:proofErr w:type="spellEnd"/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Эти три повести в 1982 году составили сборник «Мореплавания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 своему герою В. Коржиков вернулся спустя много лет: в 2000 году увидели свет повести «Записки кока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Борщика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и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у динозавра». В 2004 году «Пионерская правда» опубликовала повесть «Девочка в тельняшке, или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Н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икаких чудес» (в 2007-м она была издана под названием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его друзья и девочка в тельняшке»).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Первые повести цикла «Мореплавания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иллюстрировал замечательный художник </w:t>
      </w:r>
      <w:hyperlink r:id="rId142" w:tooltip="Вальк Генрих Оскарович" w:history="1">
        <w:r w:rsidRPr="00887C24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 xml:space="preserve">Генрих </w:t>
        </w:r>
        <w:proofErr w:type="spellStart"/>
        <w:r w:rsidRPr="00887C24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Оскарович</w:t>
        </w:r>
        <w:proofErr w:type="spellEnd"/>
        <w:r w:rsidRPr="00887C24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 xml:space="preserve"> </w:t>
        </w:r>
        <w:proofErr w:type="spellStart"/>
        <w:r w:rsidRPr="00887C24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Вальк</w:t>
        </w:r>
        <w:proofErr w:type="spellEnd"/>
      </w:hyperlink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(1918–1998).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Произведения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давно вышли за пределы книжных страниц.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 начале 1970 годов начали появляться созданные по его стихам и рассказам диафильмы («Приемыш», 1974;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Гнедок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 Серый», 1976; и др.) и мультфильмы («Светлячок», 1978; «Мореплавание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(1980).</w:t>
      </w:r>
      <w:proofErr w:type="gramEnd"/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Также повести о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Солнышкине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 его друзьях стали основой двух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аудиоспектаклей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(«Весёлое мореплавание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и «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плывёт в Антарктиду», Детское радио) и спектакля по мотивам повести «Весёлое мореплавание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» (саратовский ТЮЗ, 2015). К сожалению, остался незавершенным большой телесериал режиссера А.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Клименко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«Приключения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» (1997–2000).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Т. Коржиков умер 26 января 2007 года. </w:t>
      </w:r>
      <w:proofErr w:type="gram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Похоронен</w:t>
      </w:r>
      <w:proofErr w:type="gram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на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Павло-Слободском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кладбище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Истринского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района Московской области.</w:t>
      </w:r>
    </w:p>
    <w:p w:rsidR="00887C24" w:rsidRPr="00887C24" w:rsidRDefault="00887C24" w:rsidP="00887C24">
      <w:pPr>
        <w:shd w:val="clear" w:color="auto" w:fill="FFFFFF"/>
        <w:spacing w:before="120" w:after="120" w:line="240" w:lineRule="auto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Книги В. </w:t>
      </w:r>
      <w:proofErr w:type="spellStart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Коржикова</w:t>
      </w:r>
      <w:proofErr w:type="spellEnd"/>
      <w:r w:rsidRPr="00887C24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издаются и сегодня. В стихах и прозе они рассказывают современным детям о море и его обитателях, о братстве всех добрых и честных людей на свете, о взаимовыручке, бескорыстии, доверии и справедливости, о красоте мира.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Крылья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/ В. Коржиков ; [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грав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на дереве М. В. Филиппова]. — Владивосток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Примор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кн. изд-во, 1957. — 92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 </w:t>
      </w:r>
      <w:hyperlink r:id="rId143" w:tooltip="Российская государственная библиотека" w:history="1">
        <w:r w:rsidRPr="00431817">
          <w:rPr>
            <w:rFonts w:ascii="Gilroy Regular" w:eastAsia="Times New Roman" w:hAnsi="Gilroy Regular" w:cs="Times New Roman"/>
            <w:b/>
            <w:bCs/>
            <w:color w:val="EA6057"/>
            <w:sz w:val="15"/>
            <w:lang w:eastAsia="ru-RU"/>
          </w:rPr>
          <w:t>РГБ</w:t>
        </w:r>
      </w:hyperlink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Морской конек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Дувидов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Детгиз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1958. — 28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 </w:t>
      </w:r>
      <w:hyperlink r:id="rId144" w:tooltip="Российская государственная детская библиотека" w:history="1">
        <w:r w:rsidRPr="00431817">
          <w:rPr>
            <w:rFonts w:ascii="Gilroy Regular" w:eastAsia="Times New Roman" w:hAnsi="Gilroy Regular" w:cs="Times New Roman"/>
            <w:b/>
            <w:bCs/>
            <w:color w:val="EA6057"/>
            <w:sz w:val="15"/>
            <w:lang w:eastAsia="ru-RU"/>
          </w:rPr>
          <w:t>РГДБ</w:t>
        </w:r>
      </w:hyperlink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Кораблик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В. Коржиков ; рис. С.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Ясенкова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Владивосток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Приморское книжное издательство, 1959. — 12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Марки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В. Коржиков ; [рисунки О.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Савостюка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 Б. Успенского].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Детгиз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1959. — 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Дальняя земля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/ В. Коржиков. — [Москва]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Мол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вардия, 1961. — 64 с.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Первое плаванье / В. Т.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 </w:t>
      </w:r>
      <w:hyperlink r:id="rId145" w:tooltip="Иткин Анатолий Зиновьевич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А. Иткин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Детгиз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, 1961. — 62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 xml:space="preserve">[Хранится </w:t>
      </w:r>
      <w:proofErr w:type="gramStart"/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в</w:t>
      </w:r>
      <w:proofErr w:type="gramEnd"/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 xml:space="preserve">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Про гейзер : [стихи] / В. Коржиков ; [ил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.: 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Гешелев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]. — [Владивосток]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Примор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кн. изд-во], [1961]. — [14]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Суровые острова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/ В. Коржиков. — [Владивосток]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Примор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кн. изд-во], [1961]. — 64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Морской конек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В. Коржиков ; рис. А. Орлова. — Владивосток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Примор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кн. изд-во, 1963. — 28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Как я плавал / В.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А.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Кокорина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1964. — 63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Благодарность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/ В. Коржиков.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исатель, 1965. — 122 с. :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Морями-океанами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Л. Рубинштейна.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  <w:hyperlink r:id="rId146" w:tooltip="Детская литература (издательство)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Детская литература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1965. — 176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[Избранная лирика] / В. Коржиков. — [Москва]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Мол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вардия, 1966. — 32 с. — (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Б-чка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избранной лирики).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Весёлое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[повесть] / Виталий Коржиков ;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1967. — 160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Морская книга / В.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рис. В. Чеботарева. — Владивосток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Дальневост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кн. изд-во, 1967. — 95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Что случилось на границе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И.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Харкевича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1967. — 32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Дом у океана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Л.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Дурасова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1969. — 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фонде Редкой книги РГДБ]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плывет в Антарктиду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рис. </w:t>
      </w:r>
      <w:hyperlink r:id="rId147" w:tooltip="Вальк Генрих Оскарович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Г. Валька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 : Детская литература, 1969. — 224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рис.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1970. — 384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Я еду к океану / В. Т.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 </w:t>
      </w:r>
      <w:hyperlink r:id="rId148" w:tooltip="Устинов Николай Александрович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Н. Устинов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1970. — 59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Морской сундучок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Виталий Коржиков ; рис. Виктора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Дувидова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1971. — 112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Рассказы о таежном докторе / В. Т.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1973. — 64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Убегающий горизонт : стихи / В. Коржиков ; [ил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.: 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Котанов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].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Мол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г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вардия, 1973. — 127 с. :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Я еду к океану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рассказы / В. Коржиков ; рис. Н. Устинова.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Дет. лит., 1973. — 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(Мои первые книжки).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Вагончик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сказка / Виталий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Трубкович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1975. — 17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Волны словно кенгуру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о дальнем плавании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1976. — 223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lastRenderedPageBreak/>
        <w:t>Коржиков, В. Т. Гость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рассказы / Виталий Коржиков ; рисунки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Трубковича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1977. — 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Сорок белых кораблей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Дувидов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1977. — 127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Коготь динозавра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рис.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1979. — 140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Жил человек у океана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рассказы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1981. — 183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Волны словно кенгуру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повести о далеких плаваниях / Виталий Коржиков ;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1981. — 288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Мореплавания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повести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1982. — 416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Вот какой Пахомов!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рассказы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1983. — 32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(Читаем сами).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Я еду к океану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рассказы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1985. — 16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(Мои первые книжки).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На гулкой палубе земной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стихотворения и поэмы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Кошкин.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Молодая гвардия, 1985. — 126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Вагончик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сказка-быль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Бедарев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Малыш, 1986. — [14]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Родной человек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[рассказы]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Малыш, 1987. — 40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Пусть посмотрит в глаза граница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Г. Мазурин.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1987. — 190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Добрая дорога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1988. — 47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Волны словно кенгуру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повести о далеких плаваниях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1989. — 288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Бережок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 и рассказы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Н. Устинов.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Малыш, 1989. — 80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Мореплавания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повести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1992. — 528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(Золотая библиотека).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Мореплавания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повести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Челябинск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Пластик-Информ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1993. — 509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Зеленоградская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книга: Сигма-пресс, 1995. — 142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плывет в Антарктиду / В. Т.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Г.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Вальк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Зеленоградская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книга: Сигма-пресс, 1995. — 190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[повесть] / В. Т. Коржиков ; [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].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ТОО «В. Роджер»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АО «Столетие», 1996. — 140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Александр Пушкин / В.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А. Иткин.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Сельская новь, 1997. — 47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(Имя).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Морской сундучок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стихи, рассказы, повесть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Дувидов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1999. — 320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(Школьная библиотека).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плывет в Антарктиду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[повести] / Виталий Коржиков.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  <w:hyperlink r:id="rId149" w:tooltip="РИПОЛ классик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РИПОЛ классик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2000. — 351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(Библиотека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).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Ледовые приключения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Плавали-Знаем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Там далеко под динозавром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Ю. Якунин.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  <w:hyperlink r:id="rId150" w:tooltip="РИПОЛ классик" w:history="1">
        <w:r w:rsidRPr="00431817">
          <w:rPr>
            <w:rFonts w:ascii="Gilroy Regular" w:eastAsia="Times New Roman" w:hAnsi="Gilroy Regular" w:cs="Times New Roman"/>
            <w:color w:val="EA6057"/>
            <w:sz w:val="15"/>
            <w:lang w:eastAsia="ru-RU"/>
          </w:rPr>
          <w:t>РИПОЛ Классик</w:t>
        </w:r>
      </w:hyperlink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2000. — 379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(Библиотека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 и рассказы]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предисл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Н.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Богатыревой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Пушкинская библиотека: АСТ: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2004. — 351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(Внеклассное чтение).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Коготь динозавра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В. Т. Коржиков.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Планета детства: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: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: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Транзиткнига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2005. — 191 с. — (Любимое чтение).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И. Красовская.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Стрекоза-Пресс, 2005 (ГУПП Дет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н.). — 63 с. : ил. — (Любимые герои).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[повесть]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ХРАНИТЕЛЬ, 2006. — 190 с. : ил. — (Любимое чтение).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Ледовые приключения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Плавали-Знаем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; Записки кока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Борщика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[повести] / В. Т. Коржиков ;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2007. — 253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(Внеклассное чтение).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его друзья и девочка в тельняшке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АСТ, 2007. — 221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(Внеклассное чтение).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плывет в Антарктиду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[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худож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.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Полухин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].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Астрель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АСТ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Хранитель, [2007]. — 255 с. :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Приключения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Генриха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ЭКСМО, 2009. — 671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[повести] / В. Коржиков. — Санкт-Петербург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Амфора, 2012. — 318 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(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Коллекция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приключений и фантастики) (Я люблю читать).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художник Александр Кукушкин.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Махаон, 2014. — 159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(Веселая компания).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Коржиков, В. Т. Морской конёк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[стихи] / В. Коржиков ; рисунки В.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Дувидова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</w:t>
      </w:r>
      <w:proofErr w:type="spellStart"/>
      <w:r w:rsidR="006E0108"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begin"/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 HYPERLINK "https://prodetlit.ru/index.php/%D0%98%D0%B7%D0%B4%D0%B0%D1%82%D0%B5%D0%BB%D1%8C%D1%81%D0%BA%D0%B8%D0%B9_%D0%B4%D0%BE%D0%BC_%D0%9D%D0%98%D0%93%D0%9C%D0%90" \o "</w:instrText>
      </w:r>
      <w:r w:rsidRPr="00431817">
        <w:rPr>
          <w:rFonts w:ascii="Gilroy Regular" w:eastAsia="Times New Roman" w:hAnsi="Gilroy Regular" w:cs="Times New Roman" w:hint="eastAsia"/>
          <w:color w:val="222222"/>
          <w:sz w:val="15"/>
          <w:szCs w:val="15"/>
          <w:lang w:eastAsia="ru-RU"/>
        </w:rPr>
        <w:instrText>Издательский</w:instrTex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 </w:instrText>
      </w:r>
      <w:r w:rsidRPr="00431817">
        <w:rPr>
          <w:rFonts w:ascii="Gilroy Regular" w:eastAsia="Times New Roman" w:hAnsi="Gilroy Regular" w:cs="Times New Roman" w:hint="eastAsia"/>
          <w:color w:val="222222"/>
          <w:sz w:val="15"/>
          <w:szCs w:val="15"/>
          <w:lang w:eastAsia="ru-RU"/>
        </w:rPr>
        <w:instrText>дом</w:instrTex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 </w:instrText>
      </w:r>
      <w:r w:rsidRPr="00431817">
        <w:rPr>
          <w:rFonts w:ascii="Gilroy Regular" w:eastAsia="Times New Roman" w:hAnsi="Gilroy Regular" w:cs="Times New Roman" w:hint="eastAsia"/>
          <w:color w:val="222222"/>
          <w:sz w:val="15"/>
          <w:szCs w:val="15"/>
          <w:lang w:eastAsia="ru-RU"/>
        </w:rPr>
        <w:instrText>НИГМА</w:instrTex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instrText xml:space="preserve">" </w:instrText>
      </w:r>
      <w:r w:rsidR="006E0108"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separate"/>
      </w:r>
      <w:r w:rsidRPr="00431817">
        <w:rPr>
          <w:rFonts w:ascii="Gilroy Regular" w:eastAsia="Times New Roman" w:hAnsi="Gilroy Regular" w:cs="Times New Roman"/>
          <w:color w:val="EA6057"/>
          <w:sz w:val="15"/>
          <w:lang w:eastAsia="ru-RU"/>
        </w:rPr>
        <w:t>Нигма</w:t>
      </w:r>
      <w:proofErr w:type="spellEnd"/>
      <w:r w:rsidR="006E0108"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fldChar w:fldCharType="end"/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, 2016. — 28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2017. — 175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(Наша марка).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плывет в Антарктиду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[повесть] / Виталий Коржиков ;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2017. — 231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(Наша марка).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lastRenderedPageBreak/>
        <w:t xml:space="preserve">Коржиков, В. Т.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плывёт в Антарктиду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печ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2018. — 231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(Наша марка).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Весёлое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[повесть] / В. Коржиков.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Лабиринт Пресс, 2019. — 207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(Друзья-приятели).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художник Александр Кукушкин.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Махаон, 2019. — 127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(Яркая ленточка).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Веселое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повесть / Виталий Коржиков ; художник Александр Кукушкин.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Махаон, 2019. — 159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(Чтение — лучшее учение).</w:t>
      </w:r>
    </w:p>
    <w:p w:rsidR="00431817" w:rsidRPr="00431817" w:rsidRDefault="00431817" w:rsidP="0043181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</w:pP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Коржиков, В. Т. Весёлое мореплавание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Солнышкина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/ Виталий Коржиков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;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рисунки Г. Валька. — Москва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Детская литература, </w:t>
      </w:r>
      <w:proofErr w:type="spell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печ</w:t>
      </w:r>
      <w:proofErr w:type="spell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 2020. — 175 с.</w:t>
      </w:r>
      <w:proofErr w:type="gramStart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 :</w:t>
      </w:r>
      <w:proofErr w:type="gramEnd"/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 xml:space="preserve"> ил. — (Наша марка). — </w:t>
      </w:r>
      <w:r w:rsidRPr="00431817">
        <w:rPr>
          <w:rFonts w:ascii="Gilroy Regular" w:eastAsia="Times New Roman" w:hAnsi="Gilroy Regular" w:cs="Times New Roman"/>
          <w:b/>
          <w:bCs/>
          <w:color w:val="222222"/>
          <w:sz w:val="15"/>
          <w:szCs w:val="15"/>
          <w:lang w:eastAsia="ru-RU"/>
        </w:rPr>
        <w:t>[Хранится в РГБ]</w:t>
      </w:r>
      <w:r w:rsidRPr="00431817">
        <w:rPr>
          <w:rFonts w:ascii="Gilroy Regular" w:eastAsia="Times New Roman" w:hAnsi="Gilroy Regular" w:cs="Times New Roman"/>
          <w:color w:val="222222"/>
          <w:sz w:val="15"/>
          <w:szCs w:val="15"/>
          <w:lang w:eastAsia="ru-RU"/>
        </w:rPr>
        <w:t>.</w:t>
      </w:r>
    </w:p>
    <w:p w:rsidR="00725131" w:rsidRDefault="00FB1D3A">
      <w:pPr>
        <w:rPr>
          <w:color w:val="252626"/>
          <w:sz w:val="16"/>
          <w:szCs w:val="16"/>
          <w:shd w:val="clear" w:color="auto" w:fill="FFFFFF"/>
        </w:rPr>
      </w:pPr>
      <w:r>
        <w:rPr>
          <w:color w:val="252626"/>
          <w:sz w:val="16"/>
          <w:szCs w:val="16"/>
          <w:shd w:val="clear" w:color="auto" w:fill="FFFFFF"/>
        </w:rPr>
        <w:t xml:space="preserve">Виталий Коржиков окончил Московский государственный педагогический институт, по распределению уехал работать учителем на Сахалин, где освоил профессию моряка. Начал публиковаться с 1958 г. Первой его книгой стал сборник стихов «Морской конёк», после которой выпустил ещё ряд стихотворных сборников. Популярность писателю принесли повести для детей: «Первое плаванье» (1961), «Мореплавание </w:t>
      </w:r>
      <w:proofErr w:type="spellStart"/>
      <w:r>
        <w:rPr>
          <w:color w:val="252626"/>
          <w:sz w:val="16"/>
          <w:szCs w:val="16"/>
          <w:shd w:val="clear" w:color="auto" w:fill="FFFFFF"/>
        </w:rPr>
        <w:t>Солнышкина</w:t>
      </w:r>
      <w:proofErr w:type="spellEnd"/>
      <w:r>
        <w:rPr>
          <w:color w:val="252626"/>
          <w:sz w:val="16"/>
          <w:szCs w:val="16"/>
          <w:shd w:val="clear" w:color="auto" w:fill="FFFFFF"/>
        </w:rPr>
        <w:t>», «Коготь динозавра» (1979), «Волны словно кенгуру» (1989).</w:t>
      </w:r>
      <w:r>
        <w:rPr>
          <w:color w:val="252626"/>
          <w:sz w:val="16"/>
          <w:szCs w:val="16"/>
        </w:rPr>
        <w:br/>
      </w:r>
      <w:r>
        <w:rPr>
          <w:color w:val="252626"/>
          <w:sz w:val="16"/>
          <w:szCs w:val="16"/>
          <w:shd w:val="clear" w:color="auto" w:fill="FFFFFF"/>
        </w:rPr>
        <w:t xml:space="preserve">Подробнее на </w:t>
      </w:r>
      <w:proofErr w:type="spellStart"/>
      <w:r>
        <w:rPr>
          <w:color w:val="252626"/>
          <w:sz w:val="16"/>
          <w:szCs w:val="16"/>
          <w:shd w:val="clear" w:color="auto" w:fill="FFFFFF"/>
        </w:rPr>
        <w:t>livelib.ru</w:t>
      </w:r>
      <w:proofErr w:type="spellEnd"/>
      <w:r>
        <w:rPr>
          <w:color w:val="252626"/>
          <w:sz w:val="16"/>
          <w:szCs w:val="16"/>
          <w:shd w:val="clear" w:color="auto" w:fill="FFFFFF"/>
        </w:rPr>
        <w:t>:</w:t>
      </w:r>
      <w:r>
        <w:rPr>
          <w:color w:val="252626"/>
          <w:sz w:val="16"/>
          <w:szCs w:val="16"/>
        </w:rPr>
        <w:br/>
      </w:r>
      <w:hyperlink r:id="rId151" w:history="1">
        <w:r w:rsidRPr="00395E39">
          <w:rPr>
            <w:rStyle w:val="a3"/>
            <w:sz w:val="16"/>
            <w:szCs w:val="16"/>
            <w:shd w:val="clear" w:color="auto" w:fill="FFFFFF"/>
          </w:rPr>
          <w:t>https://www.livelib.ru/author/101460-vitalij-korzhikov</w:t>
        </w:r>
      </w:hyperlink>
    </w:p>
    <w:p w:rsidR="00FB1D3A" w:rsidRDefault="00FB1D3A" w:rsidP="00FB1D3A">
      <w:pPr>
        <w:pStyle w:val="2"/>
        <w:shd w:val="clear" w:color="auto" w:fill="FFFFFF"/>
        <w:spacing w:before="0" w:beforeAutospacing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Аннотация к книге "Весёлое мореплавание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Солнышкина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"</w:t>
      </w:r>
    </w:p>
    <w:p w:rsidR="00FB1D3A" w:rsidRDefault="00FB1D3A" w:rsidP="00FB1D3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 xml:space="preserve">Мальчику Алёше </w:t>
      </w:r>
      <w:proofErr w:type="spellStart"/>
      <w:r>
        <w:rPr>
          <w:rFonts w:ascii="Arial" w:hAnsi="Arial" w:cs="Arial"/>
          <w:color w:val="333333"/>
          <w:sz w:val="12"/>
          <w:szCs w:val="12"/>
        </w:rPr>
        <w:t>Солнышкину</w:t>
      </w:r>
      <w:proofErr w:type="spellEnd"/>
      <w:r>
        <w:rPr>
          <w:rFonts w:ascii="Arial" w:hAnsi="Arial" w:cs="Arial"/>
          <w:color w:val="333333"/>
          <w:sz w:val="12"/>
          <w:szCs w:val="12"/>
        </w:rPr>
        <w:t xml:space="preserve"> не сидится спокойно, каждый день он спит и видит бушующее море и корабли. Алёша мечтает отправиться в морское путешествие на настоящем корабле, стать частью большой команды. Пока же ему двенадцать лет, и до моря Алёше добираться много-много сотен километров</w:t>
      </w:r>
      <w:proofErr w:type="gramStart"/>
      <w:r>
        <w:rPr>
          <w:rFonts w:ascii="Arial" w:hAnsi="Arial" w:cs="Arial"/>
          <w:color w:val="333333"/>
          <w:sz w:val="12"/>
          <w:szCs w:val="12"/>
        </w:rPr>
        <w:t>… Н</w:t>
      </w:r>
      <w:proofErr w:type="gramEnd"/>
      <w:r>
        <w:rPr>
          <w:rFonts w:ascii="Arial" w:hAnsi="Arial" w:cs="Arial"/>
          <w:color w:val="333333"/>
          <w:sz w:val="12"/>
          <w:szCs w:val="12"/>
        </w:rPr>
        <w:t xml:space="preserve">о ни расстояние, ни возраст не помеха для Алёши, ведь он уверен, что море - его настоящее призвание. Писатель Виталий Коржиков (1931-2007) сам в детстве мечтал о море и так же, как и его </w:t>
      </w:r>
      <w:proofErr w:type="gramStart"/>
      <w:r>
        <w:rPr>
          <w:rFonts w:ascii="Arial" w:hAnsi="Arial" w:cs="Arial"/>
          <w:color w:val="333333"/>
          <w:sz w:val="12"/>
          <w:szCs w:val="12"/>
        </w:rPr>
        <w:t>герой</w:t>
      </w:r>
      <w:proofErr w:type="gramEnd"/>
      <w:r>
        <w:rPr>
          <w:rFonts w:ascii="Arial" w:hAnsi="Arial" w:cs="Arial"/>
          <w:color w:val="333333"/>
          <w:sz w:val="12"/>
          <w:szCs w:val="12"/>
        </w:rPr>
        <w:t xml:space="preserve"> Алёша </w:t>
      </w:r>
      <w:proofErr w:type="spellStart"/>
      <w:r>
        <w:rPr>
          <w:rFonts w:ascii="Arial" w:hAnsi="Arial" w:cs="Arial"/>
          <w:color w:val="333333"/>
          <w:sz w:val="12"/>
          <w:szCs w:val="12"/>
        </w:rPr>
        <w:t>Солнышкин</w:t>
      </w:r>
      <w:proofErr w:type="spellEnd"/>
      <w:r>
        <w:rPr>
          <w:rFonts w:ascii="Arial" w:hAnsi="Arial" w:cs="Arial"/>
          <w:color w:val="333333"/>
          <w:sz w:val="12"/>
          <w:szCs w:val="12"/>
        </w:rPr>
        <w:t>, однажды отправился в морской поход.</w:t>
      </w:r>
      <w:r>
        <w:rPr>
          <w:rFonts w:ascii="Arial" w:hAnsi="Arial" w:cs="Arial"/>
          <w:color w:val="333333"/>
          <w:sz w:val="12"/>
          <w:szCs w:val="12"/>
        </w:rPr>
        <w:br/>
        <w:t>Для младшего школьного возраста.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  <w:t>Подробнее: </w:t>
      </w:r>
      <w:hyperlink r:id="rId152" w:history="1">
        <w:r>
          <w:rPr>
            <w:rStyle w:val="a3"/>
            <w:rFonts w:ascii="Arial" w:hAnsi="Arial" w:cs="Arial"/>
            <w:color w:val="1868A0"/>
            <w:sz w:val="12"/>
            <w:szCs w:val="12"/>
          </w:rPr>
          <w:t>https://www.labirint.ru/books/719987/</w:t>
        </w:r>
      </w:hyperlink>
    </w:p>
    <w:p w:rsidR="00FB1D3A" w:rsidRDefault="00FB1D3A" w:rsidP="00FB1D3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Аннотация к книге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Солнышкин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плывет в Антарктиду"</w:t>
      </w:r>
    </w:p>
    <w:p w:rsidR="00FB1D3A" w:rsidRDefault="00FB1D3A" w:rsidP="00FB1D3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Это вторая книга о веселом матросе Алеше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Солнышкине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из серии книг о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Солнышкине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Первая книга называется "Веселое мореплавание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Солнышкина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". И в данной повести с Алешей и его друзьями из экипажа корабля "Даешь!" происходят увлекательные, а подчас и очень опасные приключения. И, как всегда, наш герой находит наилучший выход из труднейших ситуаций, поэтому все заканчивается хорошо. Да, Алеша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Солнышкин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- отличный мореход и настоящий друг!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Подробнее: </w:t>
      </w:r>
      <w:hyperlink r:id="rId153" w:history="1">
        <w:r>
          <w:rPr>
            <w:rStyle w:val="a3"/>
            <w:rFonts w:ascii="Arial" w:hAnsi="Arial" w:cs="Arial"/>
            <w:color w:val="1868A0"/>
            <w:sz w:val="18"/>
            <w:szCs w:val="18"/>
          </w:rPr>
          <w:t>https://www.labirint.ru/books/323523/</w:t>
        </w:r>
      </w:hyperlink>
    </w:p>
    <w:p w:rsidR="00FB1D3A" w:rsidRDefault="00032CB8">
      <w:pPr>
        <w:rPr>
          <w:color w:val="001A34"/>
          <w:sz w:val="16"/>
          <w:szCs w:val="16"/>
          <w:shd w:val="clear" w:color="auto" w:fill="FFFFFF"/>
        </w:rPr>
      </w:pPr>
      <w:r>
        <w:rPr>
          <w:color w:val="001A34"/>
          <w:sz w:val="16"/>
          <w:szCs w:val="16"/>
          <w:shd w:val="clear" w:color="auto" w:fill="FFFFFF"/>
        </w:rPr>
        <w:t>Наш Пушкин... Им открывается блистательный век русской литературы. Солнечный дар, гордый вольнолюбивый дух, гонимый властями, ценимый друзьями, волшебник пера, искатель добра - о жизненном пути великого поэта с самого детства до роковой дуэли рассказывают Виталий Коржиков и художник Анатолий Иткин.</w:t>
      </w:r>
    </w:p>
    <w:p w:rsidR="00032CB8" w:rsidRDefault="00032CB8" w:rsidP="00032CB8">
      <w:pPr>
        <w:pStyle w:val="2"/>
        <w:shd w:val="clear" w:color="auto" w:fill="FFFFFF"/>
        <w:spacing w:before="0" w:beforeAutospacing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Аннотация к книге "Морской сундучок. Стихи, рассказы, повесть"</w:t>
      </w:r>
    </w:p>
    <w:p w:rsidR="00032CB8" w:rsidRDefault="00032CB8" w:rsidP="00032C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В книгу вошли стихи и рассказы о море и моряках, о морских приключениях и далеких плаваниях и конечно об удивительных обитателях морей и океанов. Повесть "Волны словно кенгуру" - о кругосветном путешествии, в котором участвовал сам автор.</w:t>
      </w:r>
      <w:r>
        <w:rPr>
          <w:rFonts w:ascii="Arial" w:hAnsi="Arial" w:cs="Arial"/>
          <w:color w:val="333333"/>
          <w:sz w:val="12"/>
          <w:szCs w:val="12"/>
        </w:rPr>
        <w:br/>
        <w:t>Для среднего школьного возраста.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  <w:t>Подробнее: </w:t>
      </w:r>
      <w:hyperlink r:id="rId154" w:history="1">
        <w:r>
          <w:rPr>
            <w:rStyle w:val="a3"/>
            <w:rFonts w:ascii="Arial" w:hAnsi="Arial" w:cs="Arial"/>
            <w:color w:val="1868A0"/>
            <w:sz w:val="12"/>
            <w:szCs w:val="12"/>
          </w:rPr>
          <w:t>https://www.labirint.ru/books/113493/</w:t>
        </w:r>
      </w:hyperlink>
    </w:p>
    <w:p w:rsidR="00032CB8" w:rsidRDefault="00BC490F">
      <w:pPr>
        <w:rPr>
          <w:i/>
          <w:iCs/>
          <w:color w:val="000000"/>
          <w:sz w:val="17"/>
          <w:szCs w:val="17"/>
          <w:shd w:val="clear" w:color="auto" w:fill="FFFFFF"/>
        </w:rPr>
      </w:pPr>
      <w:r>
        <w:rPr>
          <w:i/>
          <w:iCs/>
          <w:color w:val="000000"/>
          <w:sz w:val="17"/>
          <w:szCs w:val="17"/>
          <w:shd w:val="clear" w:color="auto" w:fill="FFFFFF"/>
        </w:rPr>
        <w:t xml:space="preserve">«Нужно жить друг для друга. Чтобы было хорошо тебе и хорошо людям, с которыми вместе ты живёшь. А если сможешь, то жить так, чтобы даже потом, даже отыскав следы твоей жизни, человек тоже захотел бы совершить что-то прекрасное и </w:t>
      </w:r>
      <w:proofErr w:type="gramStart"/>
      <w:r>
        <w:rPr>
          <w:i/>
          <w:iCs/>
          <w:color w:val="000000"/>
          <w:sz w:val="17"/>
          <w:szCs w:val="17"/>
          <w:shd w:val="clear" w:color="auto" w:fill="FFFFFF"/>
        </w:rPr>
        <w:t>прожить</w:t>
      </w:r>
      <w:proofErr w:type="gramEnd"/>
      <w:r>
        <w:rPr>
          <w:i/>
          <w:iCs/>
          <w:color w:val="000000"/>
          <w:sz w:val="17"/>
          <w:szCs w:val="17"/>
          <w:shd w:val="clear" w:color="auto" w:fill="FFFFFF"/>
        </w:rPr>
        <w:t xml:space="preserve"> как следует...” </w:t>
      </w:r>
      <w:r w:rsidR="00173841">
        <w:rPr>
          <w:i/>
          <w:iCs/>
          <w:color w:val="000000"/>
          <w:sz w:val="17"/>
          <w:szCs w:val="17"/>
          <w:shd w:val="clear" w:color="auto" w:fill="FFFFFF"/>
        </w:rPr>
        <w:t>–</w:t>
      </w:r>
    </w:p>
    <w:p w:rsidR="00173841" w:rsidRDefault="00173841" w:rsidP="00173841">
      <w:pPr>
        <w:pStyle w:val="1"/>
        <w:shd w:val="clear" w:color="auto" w:fill="FFFFFF"/>
        <w:spacing w:before="0" w:after="300" w:line="337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Пути-дороги</w:t>
      </w:r>
    </w:p>
    <w:p w:rsidR="00173841" w:rsidRDefault="00173841" w:rsidP="00173841">
      <w:pPr>
        <w:pStyle w:val="2"/>
        <w:shd w:val="clear" w:color="auto" w:fill="FFFFFF"/>
        <w:spacing w:before="0" w:beforeAutospacing="0" w:after="300" w:afterAutospacing="0" w:line="337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По морям с Виталием </w:t>
      </w:r>
      <w:proofErr w:type="spellStart"/>
      <w:r>
        <w:rPr>
          <w:rFonts w:ascii="Verdana" w:hAnsi="Verdana"/>
          <w:color w:val="000000"/>
          <w:sz w:val="25"/>
          <w:szCs w:val="25"/>
        </w:rPr>
        <w:t>Коржиковым</w:t>
      </w:r>
      <w:proofErr w:type="spellEnd"/>
    </w:p>
    <w:p w:rsidR="00173841" w:rsidRDefault="00173841" w:rsidP="00173841">
      <w:pPr>
        <w:shd w:val="clear" w:color="auto" w:fill="FFFFFF"/>
        <w:spacing w:line="220" w:lineRule="atLeast"/>
        <w:ind w:right="140"/>
        <w:rPr>
          <w:rFonts w:ascii="Verdana" w:hAnsi="Verdana"/>
          <w:b/>
          <w:bCs/>
          <w:color w:val="040404"/>
        </w:rPr>
      </w:pPr>
      <w:r>
        <w:rPr>
          <w:rFonts w:ascii="Verdana" w:hAnsi="Verdana"/>
          <w:b/>
          <w:bCs/>
          <w:color w:val="040404"/>
        </w:rPr>
        <w:t>Информация о материале</w:t>
      </w:r>
    </w:p>
    <w:p w:rsidR="00173841" w:rsidRDefault="00173841" w:rsidP="00173841">
      <w:pPr>
        <w:shd w:val="clear" w:color="auto" w:fill="FFFFFF"/>
        <w:spacing w:line="240" w:lineRule="auto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 </w:t>
      </w:r>
    </w:p>
    <w:p w:rsidR="00173841" w:rsidRDefault="00173841" w:rsidP="00173841">
      <w:pPr>
        <w:shd w:val="clear" w:color="auto" w:fill="FFFFFF"/>
        <w:spacing w:line="220" w:lineRule="atLeast"/>
        <w:ind w:left="720" w:right="140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Автор: Колесникова Елена</w:t>
      </w:r>
    </w:p>
    <w:p w:rsidR="00173841" w:rsidRDefault="00173841" w:rsidP="00173841">
      <w:pPr>
        <w:shd w:val="clear" w:color="auto" w:fill="FFFFFF"/>
        <w:spacing w:line="240" w:lineRule="auto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 </w:t>
      </w:r>
    </w:p>
    <w:p w:rsidR="00173841" w:rsidRDefault="00173841" w:rsidP="00173841">
      <w:pPr>
        <w:shd w:val="clear" w:color="auto" w:fill="FFFFFF"/>
        <w:spacing w:line="220" w:lineRule="atLeast"/>
        <w:ind w:left="720" w:right="140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Категория: </w:t>
      </w:r>
      <w:hyperlink r:id="rId155" w:history="1">
        <w:r>
          <w:rPr>
            <w:rStyle w:val="a3"/>
            <w:rFonts w:ascii="Verdana" w:hAnsi="Verdana"/>
            <w:color w:val="1E49FB"/>
          </w:rPr>
          <w:t>Пути-дороги</w:t>
        </w:r>
      </w:hyperlink>
    </w:p>
    <w:p w:rsidR="00173841" w:rsidRDefault="00173841" w:rsidP="00173841">
      <w:pPr>
        <w:shd w:val="clear" w:color="auto" w:fill="FFFFFF"/>
        <w:spacing w:line="240" w:lineRule="auto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 </w:t>
      </w:r>
    </w:p>
    <w:p w:rsidR="00173841" w:rsidRDefault="00173841" w:rsidP="00173841">
      <w:pPr>
        <w:shd w:val="clear" w:color="auto" w:fill="FFFFFF"/>
        <w:spacing w:line="220" w:lineRule="atLeast"/>
        <w:ind w:left="720" w:right="140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 Создано: 11 апреля 2016</w:t>
      </w:r>
    </w:p>
    <w:p w:rsidR="00173841" w:rsidRDefault="00173841" w:rsidP="00173841">
      <w:pPr>
        <w:shd w:val="clear" w:color="auto" w:fill="FFFFFF"/>
        <w:spacing w:line="240" w:lineRule="auto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lastRenderedPageBreak/>
        <w:t> </w:t>
      </w:r>
    </w:p>
    <w:p w:rsidR="00173841" w:rsidRDefault="00173841" w:rsidP="00173841">
      <w:pPr>
        <w:shd w:val="clear" w:color="auto" w:fill="FFFFFF"/>
        <w:spacing w:line="220" w:lineRule="atLeast"/>
        <w:ind w:left="720" w:right="140"/>
        <w:rPr>
          <w:rFonts w:ascii="Verdana" w:hAnsi="Verdana"/>
          <w:color w:val="040404"/>
        </w:rPr>
      </w:pPr>
      <w:r>
        <w:rPr>
          <w:rFonts w:ascii="Verdana" w:hAnsi="Verdana"/>
          <w:color w:val="040404"/>
        </w:rPr>
        <w:t> Просмотров: 17105</w:t>
      </w:r>
    </w:p>
    <w:p w:rsidR="00173841" w:rsidRDefault="00173841" w:rsidP="00173841">
      <w:pPr>
        <w:pStyle w:val="a4"/>
        <w:shd w:val="clear" w:color="auto" w:fill="FFFFFF"/>
        <w:spacing w:before="0" w:beforeAutospacing="0" w:after="0" w:afterAutospacing="0"/>
        <w:rPr>
          <w:ins w:id="0" w:author="Unknown"/>
          <w:rFonts w:ascii="Verdana" w:hAnsi="Verdana"/>
          <w:color w:val="040404"/>
          <w:sz w:val="14"/>
          <w:szCs w:val="14"/>
        </w:rPr>
      </w:pPr>
      <w:r>
        <w:rPr>
          <w:rFonts w:ascii="Verdana" w:hAnsi="Verdana"/>
          <w:noProof/>
          <w:color w:val="040404"/>
          <w:sz w:val="14"/>
          <w:szCs w:val="14"/>
        </w:rPr>
        <w:drawing>
          <wp:inline distT="0" distB="0" distL="0" distR="0">
            <wp:extent cx="3810000" cy="2540000"/>
            <wp:effectExtent l="19050" t="0" r="0" b="0"/>
            <wp:docPr id="6" name="Рисунок 1" descr="Книги Виталия Коржи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иги Виталия Коржикова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41" w:rsidRDefault="00173841" w:rsidP="00173841">
      <w:pPr>
        <w:pStyle w:val="a4"/>
        <w:shd w:val="clear" w:color="auto" w:fill="FFFFFF"/>
        <w:spacing w:before="0" w:beforeAutospacing="0" w:after="0" w:afterAutospacing="0"/>
        <w:rPr>
          <w:ins w:id="1" w:author="Unknown"/>
          <w:rFonts w:ascii="Verdana" w:hAnsi="Verdana"/>
          <w:color w:val="040404"/>
          <w:sz w:val="14"/>
          <w:szCs w:val="14"/>
        </w:rPr>
      </w:pPr>
      <w:ins w:id="2" w:author="Unknown">
        <w:r>
          <w:rPr>
            <w:rFonts w:ascii="Verdana" w:hAnsi="Verdana"/>
            <w:color w:val="040404"/>
            <w:sz w:val="14"/>
            <w:szCs w:val="14"/>
          </w:rPr>
          <w:t>«По морям, по волнам — нынче здесь, завтра там!..» Оправляемся в путешествие с писателем!</w:t>
        </w:r>
      </w:ins>
    </w:p>
    <w:p w:rsidR="00173841" w:rsidRDefault="00173841" w:rsidP="00173841">
      <w:pPr>
        <w:pStyle w:val="a4"/>
        <w:shd w:val="clear" w:color="auto" w:fill="FFFFFF"/>
        <w:spacing w:before="0" w:beforeAutospacing="0" w:after="0" w:afterAutospacing="0"/>
        <w:rPr>
          <w:ins w:id="3" w:author="Unknown"/>
          <w:rFonts w:ascii="Verdana" w:hAnsi="Verdana"/>
          <w:color w:val="040404"/>
          <w:sz w:val="14"/>
          <w:szCs w:val="14"/>
        </w:rPr>
      </w:pPr>
      <w:ins w:id="4" w:author="Unknown">
        <w:r>
          <w:rPr>
            <w:rFonts w:ascii="Verdana" w:hAnsi="Verdana"/>
            <w:color w:val="040404"/>
            <w:sz w:val="14"/>
            <w:szCs w:val="14"/>
          </w:rPr>
          <w:t xml:space="preserve">Строчки из этой известной песенки дают самое точное представление о том, ЧТО было главным в творческой биографии детского писателя Виталия </w:t>
        </w:r>
        <w:proofErr w:type="spellStart"/>
        <w:r>
          <w:rPr>
            <w:rFonts w:ascii="Verdana" w:hAnsi="Verdana"/>
            <w:color w:val="040404"/>
            <w:sz w:val="14"/>
            <w:szCs w:val="14"/>
          </w:rPr>
          <w:t>Коржикова</w:t>
        </w:r>
        <w:proofErr w:type="spellEnd"/>
        <w:r>
          <w:rPr>
            <w:rFonts w:ascii="Verdana" w:hAnsi="Verdana"/>
            <w:color w:val="040404"/>
            <w:sz w:val="14"/>
            <w:szCs w:val="14"/>
          </w:rPr>
          <w:t xml:space="preserve"> (1931—2007). А начиналась она почти так же, как у всякого сорванца-мальчишки, с мечты о странствиях и путешествиях.</w:t>
        </w:r>
      </w:ins>
    </w:p>
    <w:p w:rsidR="00173841" w:rsidRDefault="00173841" w:rsidP="00173841">
      <w:pPr>
        <w:pStyle w:val="1"/>
        <w:shd w:val="clear" w:color="auto" w:fill="FFFFFF"/>
        <w:spacing w:before="216" w:after="120"/>
        <w:rPr>
          <w:rFonts w:ascii="Helvetica" w:hAnsi="Helvetica"/>
          <w:b w:val="0"/>
          <w:bCs w:val="0"/>
          <w:color w:val="242F33"/>
          <w:spacing w:val="2"/>
          <w:sz w:val="49"/>
          <w:szCs w:val="49"/>
        </w:rPr>
      </w:pPr>
      <w:r>
        <w:rPr>
          <w:rFonts w:ascii="Helvetica" w:hAnsi="Helvetica"/>
          <w:b w:val="0"/>
          <w:bCs w:val="0"/>
          <w:color w:val="242F33"/>
          <w:spacing w:val="2"/>
          <w:sz w:val="49"/>
          <w:szCs w:val="49"/>
        </w:rPr>
        <w:t xml:space="preserve">"Жил человек у океана..." (к 80-летию Виталия </w:t>
      </w:r>
      <w:proofErr w:type="spellStart"/>
      <w:r>
        <w:rPr>
          <w:rFonts w:ascii="Helvetica" w:hAnsi="Helvetica"/>
          <w:b w:val="0"/>
          <w:bCs w:val="0"/>
          <w:color w:val="242F33"/>
          <w:spacing w:val="2"/>
          <w:sz w:val="49"/>
          <w:szCs w:val="49"/>
        </w:rPr>
        <w:t>Коржикова</w:t>
      </w:r>
      <w:proofErr w:type="spellEnd"/>
      <w:r>
        <w:rPr>
          <w:rFonts w:ascii="Helvetica" w:hAnsi="Helvetica"/>
          <w:b w:val="0"/>
          <w:bCs w:val="0"/>
          <w:color w:val="242F33"/>
          <w:spacing w:val="2"/>
          <w:sz w:val="49"/>
          <w:szCs w:val="49"/>
        </w:rPr>
        <w:t>)</w:t>
      </w:r>
    </w:p>
    <w:p w:rsidR="00173841" w:rsidRDefault="00173841" w:rsidP="00173841">
      <w:pPr>
        <w:shd w:val="clear" w:color="auto" w:fill="FFFFFF"/>
        <w:rPr>
          <w:rFonts w:ascii="Helvetica" w:hAnsi="Helvetica"/>
          <w:color w:val="242F33"/>
          <w:spacing w:val="2"/>
          <w:sz w:val="16"/>
          <w:szCs w:val="16"/>
        </w:rPr>
      </w:pPr>
      <w:r>
        <w:rPr>
          <w:rFonts w:ascii="Helvetica" w:hAnsi="Helvetica"/>
          <w:color w:val="242F33"/>
          <w:spacing w:val="2"/>
          <w:sz w:val="16"/>
          <w:szCs w:val="16"/>
        </w:rPr>
        <w:t>Пробегала на днях по библиотеке, и взгляд случайно</w:t>
      </w:r>
      <w:hyperlink r:id="rId157" w:tgtFrame="_self" w:history="1">
        <w:r>
          <w:rPr>
            <w:rFonts w:ascii="Helvetica" w:hAnsi="Helvetica"/>
            <w:noProof/>
            <w:color w:val="242F33"/>
            <w:spacing w:val="2"/>
            <w:sz w:val="16"/>
            <w:szCs w:val="16"/>
            <w:lang w:eastAsia="ru-RU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743200" cy="2667000"/>
              <wp:effectExtent l="19050" t="0" r="0" b="0"/>
              <wp:wrapSquare wrapText="bothSides"/>
              <wp:docPr id="7" name="Рисунок 2" descr="https://pics.livejournal.com/ellis_v/pic/0000cycb">
                <a:hlinkClick xmlns:a="http://schemas.openxmlformats.org/drawingml/2006/main" r:id="rId15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pics.livejournal.com/ellis_v/pic/0000cycb">
                        <a:hlinkClick r:id="rId15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>
        <w:rPr>
          <w:rFonts w:ascii="Helvetica" w:hAnsi="Helvetica"/>
          <w:color w:val="242F33"/>
          <w:spacing w:val="2"/>
          <w:sz w:val="16"/>
          <w:szCs w:val="16"/>
        </w:rPr>
        <w:t xml:space="preserve"> выхватил из привычного интерьера знакомую книгу. Виталий Коржиков "Мореплавания </w:t>
      </w: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Солнышкина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 xml:space="preserve">". Юбилейная выставка, к 80-летию писателя и поэта... Вы помните веселого мальчишку, юнгу Алексея </w:t>
      </w: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Солнышкина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>? Конечно, помните...</w:t>
      </w:r>
      <w:r>
        <w:rPr>
          <w:rFonts w:ascii="Helvetica" w:hAnsi="Helvetica"/>
          <w:color w:val="242F33"/>
          <w:spacing w:val="2"/>
          <w:sz w:val="16"/>
          <w:szCs w:val="16"/>
        </w:rPr>
        <w:br/>
      </w:r>
      <w:r>
        <w:rPr>
          <w:rFonts w:ascii="Helvetica" w:hAnsi="Helvetica"/>
          <w:color w:val="242F33"/>
          <w:spacing w:val="2"/>
          <w:sz w:val="16"/>
          <w:szCs w:val="16"/>
        </w:rPr>
        <w:br/>
        <w:t>Виталий Коржиков родился 12 апреля 1931 года в Харькове. "</w:t>
      </w:r>
      <w:r>
        <w:rPr>
          <w:rFonts w:ascii="Helvetica" w:hAnsi="Helvetica"/>
          <w:i/>
          <w:iCs/>
          <w:color w:val="242F33"/>
          <w:spacing w:val="2"/>
          <w:sz w:val="16"/>
          <w:szCs w:val="16"/>
        </w:rPr>
        <w:t>В детстве возили меня с собой родители по разным стройкам, и не раз в пути распевал я с много повидавшими взрослыми бедовую кочевую песню: «По морям, по волнам – нынче здесь, завтра там!» Старался изо всех сил, и казалось, несут меня вместе со всеми куда-то шумные бесконечные волны</w:t>
      </w:r>
      <w:r>
        <w:rPr>
          <w:rFonts w:ascii="Helvetica" w:hAnsi="Helvetica"/>
          <w:color w:val="242F33"/>
          <w:spacing w:val="2"/>
          <w:sz w:val="16"/>
          <w:szCs w:val="16"/>
        </w:rPr>
        <w:t>…"(</w:t>
      </w:r>
      <w:hyperlink r:id="rId159" w:tgtFrame="_blank" w:history="1"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В. Коржиков</w:t>
        </w:r>
      </w:hyperlink>
      <w:r>
        <w:rPr>
          <w:rFonts w:ascii="Helvetica" w:hAnsi="Helvetica"/>
          <w:color w:val="242F33"/>
          <w:spacing w:val="2"/>
          <w:sz w:val="16"/>
          <w:szCs w:val="16"/>
        </w:rPr>
        <w:t>) И вот так всю жизнь. Жил с родителями в Москве, после их ареста у родственников на Украине. Война, эвакуация в Алма-Ату... После первой неудачной попытки поступить в московские вузы - учеба в Мелитопольском педагогическом институте и долгожданный перевод в Московский государственный педагогический институт. В 1953 году Виталий Коржиков уехал учить ребятишек на Сахалин, потом был Владивосток. И было море...</w:t>
      </w:r>
      <w:bookmarkStart w:id="5" w:name="cutid1"/>
      <w:bookmarkEnd w:id="5"/>
      <w:r>
        <w:rPr>
          <w:rFonts w:ascii="Helvetica" w:hAnsi="Helvetica"/>
          <w:color w:val="242F33"/>
          <w:spacing w:val="2"/>
          <w:sz w:val="16"/>
          <w:szCs w:val="16"/>
        </w:rPr>
        <w:br/>
      </w:r>
      <w:r>
        <w:rPr>
          <w:rFonts w:ascii="Helvetica" w:hAnsi="Helvetica"/>
          <w:color w:val="242F33"/>
          <w:spacing w:val="2"/>
          <w:sz w:val="16"/>
          <w:szCs w:val="16"/>
        </w:rPr>
        <w:br/>
        <w:t>Море позвало, и Виталий Коржиков ушел в плавание простым матросом: "</w:t>
      </w:r>
      <w:r>
        <w:rPr>
          <w:rFonts w:ascii="Helvetica" w:hAnsi="Helvetica"/>
          <w:i/>
          <w:iCs/>
          <w:color w:val="242F33"/>
          <w:spacing w:val="2"/>
          <w:sz w:val="16"/>
          <w:szCs w:val="16"/>
        </w:rPr>
        <w:t>Романтика! В поту, в снега и непогоды, я разгружал в порту такие пароходы!</w:t>
      </w:r>
      <w:r>
        <w:rPr>
          <w:rFonts w:ascii="Helvetica" w:hAnsi="Helvetica"/>
          <w:color w:val="242F33"/>
          <w:spacing w:val="2"/>
          <w:sz w:val="16"/>
          <w:szCs w:val="16"/>
        </w:rPr>
        <w:t>". А вернулся Коржиков настоящим писателем. "</w:t>
      </w:r>
      <w:r>
        <w:rPr>
          <w:rFonts w:ascii="Helvetica" w:hAnsi="Helvetica"/>
          <w:i/>
          <w:iCs/>
          <w:color w:val="242F33"/>
          <w:spacing w:val="2"/>
          <w:sz w:val="16"/>
          <w:szCs w:val="16"/>
        </w:rPr>
        <w:t xml:space="preserve">Мы выгружались на Новосибирских островах. Подошли на двух баржах к берегу. Я спрыгнул в воду, потому что подойти вплотную было нельзя, а у меня сапоги резиновые высокие. И наш токарь Мишка мне забрался на спину, у него сапоги были </w:t>
      </w:r>
      <w:proofErr w:type="gramStart"/>
      <w:r>
        <w:rPr>
          <w:rFonts w:ascii="Helvetica" w:hAnsi="Helvetica"/>
          <w:i/>
          <w:iCs/>
          <w:color w:val="242F33"/>
          <w:spacing w:val="2"/>
          <w:sz w:val="16"/>
          <w:szCs w:val="16"/>
        </w:rPr>
        <w:t>покороче</w:t>
      </w:r>
      <w:proofErr w:type="gramEnd"/>
      <w:r>
        <w:rPr>
          <w:rFonts w:ascii="Helvetica" w:hAnsi="Helvetica"/>
          <w:i/>
          <w:iCs/>
          <w:color w:val="242F33"/>
          <w:spacing w:val="2"/>
          <w:sz w:val="16"/>
          <w:szCs w:val="16"/>
        </w:rPr>
        <w:t>: «Подвези меня». В это время вторая баржа подходит и оттуда кричит наш радист: «Эй, Коржиков! Это тебя, что ли, в Союз писателей приняли? Тут радиограмма пришла!» Тогда Мишка как даст мне ладонью по шее: «Ну, вали к берегу! Хоть на одном писателе верхом прокачусь!»</w:t>
      </w:r>
      <w:r>
        <w:rPr>
          <w:rFonts w:ascii="Helvetica" w:hAnsi="Helvetica"/>
          <w:color w:val="242F33"/>
          <w:spacing w:val="2"/>
          <w:sz w:val="16"/>
          <w:szCs w:val="16"/>
        </w:rPr>
        <w:t>".</w:t>
      </w:r>
      <w:r>
        <w:rPr>
          <w:rFonts w:ascii="Helvetica" w:hAnsi="Helvetica"/>
          <w:color w:val="242F33"/>
          <w:spacing w:val="2"/>
          <w:sz w:val="16"/>
          <w:szCs w:val="16"/>
        </w:rPr>
        <w:br/>
      </w:r>
      <w:r>
        <w:rPr>
          <w:rFonts w:ascii="Helvetica" w:hAnsi="Helvetica"/>
          <w:color w:val="242F33"/>
          <w:spacing w:val="2"/>
          <w:sz w:val="16"/>
          <w:szCs w:val="16"/>
        </w:rPr>
        <w:br/>
        <w:t xml:space="preserve">В книгах Виталия </w:t>
      </w: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Коржикова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 xml:space="preserve"> мы открываем всю красоту нашего мира. Нас окружают ветры путешествий, мечты об </w:t>
      </w:r>
      <w:r>
        <w:rPr>
          <w:rFonts w:ascii="Helvetica" w:hAnsi="Helvetica"/>
          <w:color w:val="242F33"/>
          <w:spacing w:val="2"/>
          <w:sz w:val="16"/>
          <w:szCs w:val="16"/>
        </w:rPr>
        <w:lastRenderedPageBreak/>
        <w:t>открытиях, теплота настоящих друзей. Наверно, из-за этих подлинных ощущений писателя, его откровенности и открытости мы и помним наизусть его стихи, вновь и вновь перечитываем с ребятами его книги.</w:t>
      </w:r>
      <w:r>
        <w:rPr>
          <w:rFonts w:ascii="Helvetica" w:hAnsi="Helvetica"/>
          <w:color w:val="242F33"/>
          <w:spacing w:val="2"/>
          <w:sz w:val="16"/>
          <w:szCs w:val="16"/>
        </w:rPr>
        <w:br/>
      </w:r>
      <w:r>
        <w:rPr>
          <w:rFonts w:ascii="Helvetica" w:hAnsi="Helvetica"/>
          <w:color w:val="242F33"/>
          <w:spacing w:val="2"/>
          <w:sz w:val="16"/>
          <w:szCs w:val="16"/>
        </w:rPr>
        <w:br/>
        <w:t>Более подробную информацию о жизни и творчестве Виталия Титовича Коржакова можно найти:</w:t>
      </w:r>
    </w:p>
    <w:p w:rsidR="00173841" w:rsidRDefault="00173841" w:rsidP="00173841">
      <w:pPr>
        <w:shd w:val="clear" w:color="auto" w:fill="FFFFFF"/>
        <w:ind w:left="720"/>
        <w:rPr>
          <w:rFonts w:ascii="Helvetica" w:hAnsi="Helvetica"/>
          <w:color w:val="242F33"/>
          <w:spacing w:val="2"/>
          <w:sz w:val="16"/>
          <w:szCs w:val="16"/>
        </w:rPr>
      </w:pPr>
    </w:p>
    <w:p w:rsidR="00173841" w:rsidRDefault="00173841" w:rsidP="001738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42F33"/>
          <w:spacing w:val="2"/>
          <w:sz w:val="16"/>
          <w:szCs w:val="16"/>
        </w:rPr>
      </w:pP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Богатырёва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>, Н. </w:t>
      </w:r>
      <w:hyperlink r:id="rId160" w:tgtFrame="_blank" w:history="1"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Кораблик совести</w:t>
        </w:r>
        <w:proofErr w:type="gramStart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 xml:space="preserve"> :</w:t>
        </w:r>
        <w:proofErr w:type="gramEnd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 xml:space="preserve"> о судьбе и книгах Виталия </w:t>
        </w:r>
        <w:proofErr w:type="spellStart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Коржикова</w:t>
        </w:r>
        <w:proofErr w:type="spellEnd"/>
      </w:hyperlink>
      <w:r>
        <w:rPr>
          <w:rFonts w:ascii="Helvetica" w:hAnsi="Helvetica"/>
          <w:color w:val="242F33"/>
          <w:spacing w:val="2"/>
          <w:sz w:val="16"/>
          <w:szCs w:val="16"/>
        </w:rPr>
        <w:t xml:space="preserve"> / Наталья </w:t>
      </w: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Богатырёва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 xml:space="preserve"> // Литература. Приложение к газете "Первое сентября". - 2007. - N 21 . - С. 22-25</w:t>
      </w:r>
      <w:proofErr w:type="gramStart"/>
      <w:r>
        <w:rPr>
          <w:rFonts w:ascii="Helvetica" w:hAnsi="Helvetica"/>
          <w:color w:val="242F33"/>
          <w:spacing w:val="2"/>
          <w:sz w:val="16"/>
          <w:szCs w:val="16"/>
        </w:rPr>
        <w:t xml:space="preserve"> :</w:t>
      </w:r>
      <w:proofErr w:type="gramEnd"/>
      <w:r>
        <w:rPr>
          <w:rFonts w:ascii="Helvetica" w:hAnsi="Helvetica"/>
          <w:color w:val="242F33"/>
          <w:spacing w:val="2"/>
          <w:sz w:val="16"/>
          <w:szCs w:val="16"/>
        </w:rPr>
        <w:t xml:space="preserve"> фото.</w:t>
      </w:r>
      <w:r>
        <w:rPr>
          <w:rFonts w:ascii="Helvetica" w:hAnsi="Helvetica"/>
          <w:color w:val="242F33"/>
          <w:spacing w:val="2"/>
          <w:sz w:val="16"/>
          <w:szCs w:val="16"/>
        </w:rPr>
        <w:br/>
        <w:t> </w:t>
      </w:r>
    </w:p>
    <w:p w:rsidR="00173841" w:rsidRDefault="00173841" w:rsidP="001738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42F33"/>
          <w:spacing w:val="2"/>
          <w:sz w:val="16"/>
          <w:szCs w:val="16"/>
        </w:rPr>
      </w:pPr>
      <w:proofErr w:type="spellStart"/>
      <w:r>
        <w:rPr>
          <w:rFonts w:ascii="Helvetica" w:hAnsi="Helvetica"/>
          <w:color w:val="242F33"/>
          <w:spacing w:val="2"/>
          <w:sz w:val="16"/>
          <w:szCs w:val="16"/>
        </w:rPr>
        <w:t>Богатырёва</w:t>
      </w:r>
      <w:proofErr w:type="spellEnd"/>
      <w:r>
        <w:rPr>
          <w:rFonts w:ascii="Helvetica" w:hAnsi="Helvetica"/>
          <w:color w:val="242F33"/>
          <w:spacing w:val="2"/>
          <w:sz w:val="16"/>
          <w:szCs w:val="16"/>
        </w:rPr>
        <w:t>, Н. </w:t>
      </w:r>
      <w:hyperlink r:id="rId161" w:tgtFrame="_blank" w:history="1"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«Я видел землю…»</w:t>
        </w:r>
        <w:proofErr w:type="gramStart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 xml:space="preserve"> :</w:t>
        </w:r>
        <w:proofErr w:type="gramEnd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 xml:space="preserve"> (поэзия и проза Виталия </w:t>
        </w:r>
        <w:proofErr w:type="spellStart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Коржикова</w:t>
        </w:r>
        <w:proofErr w:type="spellEnd"/>
        <w:r>
          <w:rPr>
            <w:rStyle w:val="a3"/>
            <w:rFonts w:ascii="Helvetica" w:hAnsi="Helvetica"/>
            <w:color w:val="00A3D9"/>
            <w:spacing w:val="2"/>
            <w:sz w:val="16"/>
            <w:szCs w:val="16"/>
          </w:rPr>
          <w:t>)</w:t>
        </w:r>
      </w:hyperlink>
      <w:r>
        <w:rPr>
          <w:rFonts w:ascii="Helvetica" w:hAnsi="Helvetica"/>
          <w:color w:val="242F33"/>
          <w:spacing w:val="2"/>
          <w:sz w:val="16"/>
          <w:szCs w:val="16"/>
        </w:rPr>
        <w:t>.</w:t>
      </w:r>
      <w:r>
        <w:rPr>
          <w:rFonts w:ascii="Helvetica" w:hAnsi="Helvetica"/>
          <w:color w:val="242F33"/>
          <w:spacing w:val="2"/>
          <w:sz w:val="16"/>
          <w:szCs w:val="16"/>
        </w:rPr>
        <w:br/>
        <w:t> </w:t>
      </w:r>
    </w:p>
    <w:p w:rsidR="00173841" w:rsidRDefault="00173841"/>
    <w:sectPr w:rsidR="00173841" w:rsidSect="00725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ilroy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724"/>
    <w:multiLevelType w:val="multilevel"/>
    <w:tmpl w:val="5EE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2741D"/>
    <w:multiLevelType w:val="multilevel"/>
    <w:tmpl w:val="B4A8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35CDA"/>
    <w:multiLevelType w:val="multilevel"/>
    <w:tmpl w:val="9D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A4E9A"/>
    <w:multiLevelType w:val="multilevel"/>
    <w:tmpl w:val="65E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62E57"/>
    <w:multiLevelType w:val="multilevel"/>
    <w:tmpl w:val="F9EA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302B84"/>
    <w:multiLevelType w:val="multilevel"/>
    <w:tmpl w:val="236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A4FBC"/>
    <w:multiLevelType w:val="multilevel"/>
    <w:tmpl w:val="452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B3DAD"/>
    <w:multiLevelType w:val="multilevel"/>
    <w:tmpl w:val="96A2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593BE2"/>
    <w:multiLevelType w:val="multilevel"/>
    <w:tmpl w:val="FF0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C64544"/>
    <w:multiLevelType w:val="multilevel"/>
    <w:tmpl w:val="7396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670BDB"/>
    <w:multiLevelType w:val="multilevel"/>
    <w:tmpl w:val="20B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B059E"/>
    <w:multiLevelType w:val="multilevel"/>
    <w:tmpl w:val="5A4A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041D1"/>
    <w:multiLevelType w:val="multilevel"/>
    <w:tmpl w:val="67D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87C24"/>
    <w:rsid w:val="00032CB8"/>
    <w:rsid w:val="000876CA"/>
    <w:rsid w:val="00173841"/>
    <w:rsid w:val="00431817"/>
    <w:rsid w:val="00541090"/>
    <w:rsid w:val="006A005B"/>
    <w:rsid w:val="006E0108"/>
    <w:rsid w:val="00725131"/>
    <w:rsid w:val="00887C24"/>
    <w:rsid w:val="00BC490F"/>
    <w:rsid w:val="00FB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4B4B45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131"/>
  </w:style>
  <w:style w:type="paragraph" w:styleId="1">
    <w:name w:val="heading 1"/>
    <w:basedOn w:val="a"/>
    <w:next w:val="a"/>
    <w:link w:val="10"/>
    <w:uiPriority w:val="9"/>
    <w:qFormat/>
    <w:rsid w:val="00173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87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7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C2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7C24"/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7C24"/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customStyle="1" w:styleId="tocnumber">
    <w:name w:val="tocnumber"/>
    <w:basedOn w:val="a0"/>
    <w:rsid w:val="00887C24"/>
  </w:style>
  <w:style w:type="character" w:customStyle="1" w:styleId="toctext">
    <w:name w:val="toctext"/>
    <w:basedOn w:val="a0"/>
    <w:rsid w:val="00887C24"/>
  </w:style>
  <w:style w:type="character" w:customStyle="1" w:styleId="mw-headline">
    <w:name w:val="mw-headline"/>
    <w:basedOn w:val="a0"/>
    <w:rsid w:val="00887C24"/>
  </w:style>
  <w:style w:type="character" w:customStyle="1" w:styleId="mw-editsection">
    <w:name w:val="mw-editsection"/>
    <w:basedOn w:val="a0"/>
    <w:rsid w:val="00887C24"/>
  </w:style>
  <w:style w:type="character" w:customStyle="1" w:styleId="mw-editsection-bracket">
    <w:name w:val="mw-editsection-bracket"/>
    <w:basedOn w:val="a0"/>
    <w:rsid w:val="00887C24"/>
  </w:style>
  <w:style w:type="character" w:customStyle="1" w:styleId="mw-editsection-divider">
    <w:name w:val="mw-editsection-divider"/>
    <w:basedOn w:val="a0"/>
    <w:rsid w:val="00887C24"/>
  </w:style>
  <w:style w:type="paragraph" w:styleId="a4">
    <w:name w:val="Normal (Web)"/>
    <w:basedOn w:val="a"/>
    <w:uiPriority w:val="99"/>
    <w:semiHidden/>
    <w:unhideWhenUsed/>
    <w:rsid w:val="0088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mw-cite-backlink">
    <w:name w:val="mw-cite-backlink"/>
    <w:basedOn w:val="a0"/>
    <w:rsid w:val="00887C24"/>
  </w:style>
  <w:style w:type="character" w:customStyle="1" w:styleId="cite-accessibility-label">
    <w:name w:val="cite-accessibility-label"/>
    <w:basedOn w:val="a0"/>
    <w:rsid w:val="00887C24"/>
  </w:style>
  <w:style w:type="character" w:customStyle="1" w:styleId="reference-text">
    <w:name w:val="reference-text"/>
    <w:basedOn w:val="a0"/>
    <w:rsid w:val="00887C24"/>
  </w:style>
  <w:style w:type="character" w:customStyle="1" w:styleId="citation">
    <w:name w:val="citation"/>
    <w:basedOn w:val="a0"/>
    <w:rsid w:val="00887C24"/>
  </w:style>
  <w:style w:type="character" w:customStyle="1" w:styleId="nowrap">
    <w:name w:val="nowrap"/>
    <w:basedOn w:val="a0"/>
    <w:rsid w:val="00887C24"/>
  </w:style>
  <w:style w:type="paragraph" w:styleId="a5">
    <w:name w:val="Balloon Text"/>
    <w:basedOn w:val="a"/>
    <w:link w:val="a6"/>
    <w:uiPriority w:val="99"/>
    <w:semiHidden/>
    <w:unhideWhenUsed/>
    <w:rsid w:val="0088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7C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3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257">
              <w:marLeft w:val="20"/>
              <w:marRight w:val="20"/>
              <w:marTop w:val="20"/>
              <w:marBottom w:val="20"/>
              <w:divBdr>
                <w:top w:val="single" w:sz="4" w:space="0" w:color="C8CCD1"/>
                <w:left w:val="single" w:sz="4" w:space="0" w:color="C8CCD1"/>
                <w:bottom w:val="single" w:sz="4" w:space="0" w:color="C8CCD1"/>
                <w:right w:val="single" w:sz="4" w:space="0" w:color="C8CCD1"/>
              </w:divBdr>
              <w:divsChild>
                <w:div w:id="176431521">
                  <w:marLeft w:val="0"/>
                  <w:marRight w:val="0"/>
                  <w:marTop w:val="435"/>
                  <w:marBottom w:val="4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44">
              <w:marLeft w:val="20"/>
              <w:marRight w:val="20"/>
              <w:marTop w:val="20"/>
              <w:marBottom w:val="20"/>
              <w:divBdr>
                <w:top w:val="single" w:sz="4" w:space="0" w:color="C8CCD1"/>
                <w:left w:val="single" w:sz="4" w:space="0" w:color="C8CCD1"/>
                <w:bottom w:val="single" w:sz="4" w:space="0" w:color="C8CCD1"/>
                <w:right w:val="single" w:sz="4" w:space="0" w:color="C8CCD1"/>
              </w:divBdr>
              <w:divsChild>
                <w:div w:id="1779180597">
                  <w:marLeft w:val="0"/>
                  <w:marRight w:val="0"/>
                  <w:marTop w:val="405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489">
              <w:marLeft w:val="20"/>
              <w:marRight w:val="20"/>
              <w:marTop w:val="20"/>
              <w:marBottom w:val="20"/>
              <w:divBdr>
                <w:top w:val="single" w:sz="4" w:space="0" w:color="C8CCD1"/>
                <w:left w:val="single" w:sz="4" w:space="0" w:color="C8CCD1"/>
                <w:bottom w:val="single" w:sz="4" w:space="0" w:color="C8CCD1"/>
                <w:right w:val="single" w:sz="4" w:space="0" w:color="C8CCD1"/>
              </w:divBdr>
              <w:divsChild>
                <w:div w:id="1978684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766">
              <w:marLeft w:val="20"/>
              <w:marRight w:val="20"/>
              <w:marTop w:val="20"/>
              <w:marBottom w:val="20"/>
              <w:divBdr>
                <w:top w:val="single" w:sz="4" w:space="0" w:color="C8CCD1"/>
                <w:left w:val="single" w:sz="4" w:space="0" w:color="C8CCD1"/>
                <w:bottom w:val="single" w:sz="4" w:space="0" w:color="C8CCD1"/>
                <w:right w:val="single" w:sz="4" w:space="0" w:color="C8CCD1"/>
              </w:divBdr>
              <w:divsChild>
                <w:div w:id="1100028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752">
              <w:marLeft w:val="20"/>
              <w:marRight w:val="20"/>
              <w:marTop w:val="20"/>
              <w:marBottom w:val="20"/>
              <w:divBdr>
                <w:top w:val="single" w:sz="4" w:space="0" w:color="C8CCD1"/>
                <w:left w:val="single" w:sz="4" w:space="0" w:color="C8CCD1"/>
                <w:bottom w:val="single" w:sz="4" w:space="0" w:color="C8CCD1"/>
                <w:right w:val="single" w:sz="4" w:space="0" w:color="C8CCD1"/>
              </w:divBdr>
              <w:divsChild>
                <w:div w:id="739328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95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44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963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  <w:div w:id="1964579090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3%D0%BD%D0%B8%D0%B2%D0%B5%D1%80%D1%81%D0%B8%D1%82%D0%B5%D1%82" TargetMode="External"/><Relationship Id="rId117" Type="http://schemas.openxmlformats.org/officeDocument/2006/relationships/hyperlink" Target="https://www.youtube.com/watch?v=dyJaHIzGOeQ" TargetMode="External"/><Relationship Id="rId21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42" Type="http://schemas.openxmlformats.org/officeDocument/2006/relationships/hyperlink" Target="https://ru.wikipedia.org/wiki/%D0%9C%D0%BE%D1%81%D0%BA%D0%BE%D0%B2%D1%81%D0%BA%D0%B8%D0%B9_%D0%B3%D0%BE%D1%81%D1%83%D0%B4%D0%B0%D1%80%D1%81%D1%82%D0%B2%D0%B5%D0%BD%D0%BD%D1%8B%D0%B9_%D0%BF%D0%B5%D0%B4%D0%B0%D0%B3%D0%BE%D0%B3%D0%B8%D1%87%D0%B5%D1%81%D0%BA%D0%B8%D0%B9_%D0%B8%D0%BD%D1%81%D1%82%D0%B8%D1%82%D1%83%D1%82" TargetMode="External"/><Relationship Id="rId47" Type="http://schemas.openxmlformats.org/officeDocument/2006/relationships/hyperlink" Target="https://ru.wikipedia.org/wiki/%D0%A1%D0%BE%D1%8E%D0%B7_%D0%BF%D0%B8%D1%81%D0%B0%D1%82%D0%B5%D0%BB%D0%B5%D0%B9_%D0%A1%D0%A1%D0%A1%D0%A0" TargetMode="External"/><Relationship Id="rId63" Type="http://schemas.openxmlformats.org/officeDocument/2006/relationships/hyperlink" Target="https://ru.wikipedia.org/wiki/%D0%90%D0%B2%D1%81%D1%82%D1%80%D0%B0%D0%BB%D0%B8%D1%8F" TargetMode="External"/><Relationship Id="rId68" Type="http://schemas.openxmlformats.org/officeDocument/2006/relationships/hyperlink" Target="https://ru.wikipedia.org/wiki/2007_%D0%B3%D0%BE%D0%B4" TargetMode="External"/><Relationship Id="rId8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89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12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33" Type="http://schemas.openxmlformats.org/officeDocument/2006/relationships/image" Target="media/image2.jpeg"/><Relationship Id="rId138" Type="http://schemas.openxmlformats.org/officeDocument/2006/relationships/image" Target="media/image4.jpeg"/><Relationship Id="rId154" Type="http://schemas.openxmlformats.org/officeDocument/2006/relationships/hyperlink" Target="https://www.labirint.ru/books/113493/" TargetMode="External"/><Relationship Id="rId159" Type="http://schemas.openxmlformats.org/officeDocument/2006/relationships/hyperlink" Target="http://www.murzilka.org/izba-chitalnya/stikhi-i-rasskazy/vitalijj-korzhikov/" TargetMode="External"/><Relationship Id="rId16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07" Type="http://schemas.openxmlformats.org/officeDocument/2006/relationships/hyperlink" Target="https://www.elibrary.ru/download/elibrary_28942639_48028848.htm" TargetMode="External"/><Relationship Id="rId11" Type="http://schemas.openxmlformats.org/officeDocument/2006/relationships/hyperlink" Target="https://ru.wikipedia.org/wiki/%D0%94%D0%B5%D1%82%D1%81%D0%BA%D0%B0%D1%8F_%D0%BB%D0%B8%D1%82%D0%B5%D1%80%D0%B0%D1%82%D1%83%D1%80%D0%B0" TargetMode="External"/><Relationship Id="rId32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7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3%D0%BD%D0%B8%D0%B2%D0%B5%D1%80%D1%81%D0%B8%D1%82%D0%B5%D1%82" TargetMode="External"/><Relationship Id="rId53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58" Type="http://schemas.openxmlformats.org/officeDocument/2006/relationships/hyperlink" Target="https://ru.wikipedia.org/wiki/%D0%9C%D0%B0%D0%BB%D0%B0%D0%B9%D0%B7%D0%B8%D1%8F" TargetMode="External"/><Relationship Id="rId74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3" TargetMode="External"/><Relationship Id="rId79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5" TargetMode="External"/><Relationship Id="rId102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23" Type="http://schemas.openxmlformats.org/officeDocument/2006/relationships/hyperlink" Target="https://www.elibrary.ru/item.asp?id=35374227" TargetMode="External"/><Relationship Id="rId128" Type="http://schemas.openxmlformats.org/officeDocument/2006/relationships/hyperlink" Target="https://fantlab.ru/autor21460" TargetMode="External"/><Relationship Id="rId144" Type="http://schemas.openxmlformats.org/officeDocument/2006/relationships/hyperlink" Target="https://prodetlit.ru/index.php/%D0%A0%D0%BE%D1%81%D1%81%D0%B8%D0%B9%D1%81%D0%BA%D0%B0%D1%8F_%D0%B3%D0%BE%D1%81%D1%83%D0%B4%D0%B0%D1%80%D1%81%D1%82%D0%B2%D0%B5%D0%BD%D0%BD%D0%B0%D1%8F_%D0%B4%D0%B5%D1%82%D1%81%D0%BA%D0%B0%D1%8F_%D0%B1%D0%B8%D0%B1%D0%BB%D0%B8%D0%BE%D1%82%D0%B5%D0%BA%D0%B0" TargetMode="External"/><Relationship Id="rId149" Type="http://schemas.openxmlformats.org/officeDocument/2006/relationships/hyperlink" Target="https://prodetlit.ru/index.php/%D0%A0%D0%98%D0%9F%D0%9E%D0%9B_%D0%BA%D0%BB%D0%B0%D1%81%D1%81%D0%B8%D0%BA" TargetMode="External"/><Relationship Id="rId5" Type="http://schemas.openxmlformats.org/officeDocument/2006/relationships/hyperlink" Target="https://ru.wikipedia.org/wiki/12_%D0%B0%D0%BF%D1%80%D0%B5%D0%BB%D1%8F" TargetMode="External"/><Relationship Id="rId90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8" TargetMode="External"/><Relationship Id="rId95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9" TargetMode="External"/><Relationship Id="rId160" Type="http://schemas.openxmlformats.org/officeDocument/2006/relationships/hyperlink" Target="http://lit.1september.ru/articlef.php?ID=200702110" TargetMode="External"/><Relationship Id="rId22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27" Type="http://schemas.openxmlformats.org/officeDocument/2006/relationships/hyperlink" Target="https://ru.wikipedia.org/wiki/%D0%92%D1%81%D0%B5%D1%83%D0%BA%D1%80%D0%B0%D0%B8%D0%BD%D1%81%D0%BA%D0%B8%D0%B9_%D1%86%D0%B5%D0%BD%D1%82%D1%80%D0%B0%D0%BB%D1%8C%D0%BD%D1%8B%D0%B9_%D0%B8%D1%81%D0%BF%D0%BE%D0%BB%D0%BD%D0%B8%D1%82%D0%B5%D0%BB%D1%8C%D0%BD%D1%8B%D0%B9_%D0%BA%D0%BE%D0%BC%D0%B8%D1%82%D0%B5%D1%82" TargetMode="External"/><Relationship Id="rId43" Type="http://schemas.openxmlformats.org/officeDocument/2006/relationships/hyperlink" Target="https://ru.wikipedia.org/wiki/%D0%A1%D0%B0%D1%85%D0%B0%D0%BB%D0%B8%D0%BD" TargetMode="External"/><Relationship Id="rId48" Type="http://schemas.openxmlformats.org/officeDocument/2006/relationships/hyperlink" Target="https://ru.wikipedia.org/wiki/%D0%9A%D1%83%D0%B1%D0%B0" TargetMode="External"/><Relationship Id="rId6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69" Type="http://schemas.openxmlformats.org/officeDocument/2006/relationships/hyperlink" Target="https://ru.wikipedia.org/wiki/%D0%9C%D0%BE%D1%81%D0%BA%D0%BE%D0%B2%D1%81%D0%BA%D0%B0%D1%8F_%D0%BE%D0%B1%D0%BB%D0%B0%D1%81%D1%82%D1%8C" TargetMode="External"/><Relationship Id="rId113" Type="http://schemas.openxmlformats.org/officeDocument/2006/relationships/hyperlink" Target="http://www.moscow-tombs.ru/2007/korzhikov_vt.htm" TargetMode="External"/><Relationship Id="rId118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34" Type="http://schemas.openxmlformats.org/officeDocument/2006/relationships/hyperlink" Target="https://prodetlit.ru/index.php/%D0%A4%D0%B0%D0%B9%D0%BB:Vitalij-Korzhikov_(4).jpg" TargetMode="External"/><Relationship Id="rId139" Type="http://schemas.openxmlformats.org/officeDocument/2006/relationships/hyperlink" Target="https://prodetlit.ru/index.php/%D0%A4%D0%B0%D0%B9%D0%BB:Korzhikov-Vitalij-avtograf.jpg" TargetMode="External"/><Relationship Id="rId80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6" TargetMode="External"/><Relationship Id="rId85" Type="http://schemas.openxmlformats.org/officeDocument/2006/relationships/hyperlink" Target="https://ru.wikipedia.org/w/index.php?title=%D0%9F%D1%80%D0%B8%D0%BA%D0%BB%D1%8E%D1%87%D0%B5%D0%BD%D0%B8%D1%8F_%D0%A1%D0%BE%D0%BB%D0%BD%D1%8B%D1%88%D0%BA%D0%B8%D0%BD%D0%B0_(%D1%81%D0%BF%D0%B5%D0%BA%D1%82%D0%B0%D0%BA%D0%BB%D1%8C)&amp;action=edit&amp;redlink=1" TargetMode="External"/><Relationship Id="rId150" Type="http://schemas.openxmlformats.org/officeDocument/2006/relationships/hyperlink" Target="https://prodetlit.ru/index.php/%D0%A0%D0%98%D0%9F%D0%9E%D0%9B_%D0%BA%D0%BB%D0%B0%D1%81%D1%81%D0%B8%D0%BA" TargetMode="External"/><Relationship Id="rId155" Type="http://schemas.openxmlformats.org/officeDocument/2006/relationships/hyperlink" Target="http://ruslita.ru/chto-pochitat/puti-dorogi" TargetMode="External"/><Relationship Id="rId12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7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3" Type="http://schemas.openxmlformats.org/officeDocument/2006/relationships/hyperlink" Target="https://ru.wikipedia.org/wiki/%D0%9C%D0%B5%D0%BB%D0%B8%D1%82%D0%BE%D0%BF%D0%BE%D0%BB%D1%8C" TargetMode="External"/><Relationship Id="rId38" Type="http://schemas.openxmlformats.org/officeDocument/2006/relationships/hyperlink" Target="https://ru.wikipedia.org/wiki/%D0%9C%D0%B5%D0%BB%D0%B8%D1%82%D0%BE%D0%BF%D0%BE%D0%BB%D1%8C%D1%81%D0%BA%D0%B8%D0%B9_%D0%B3%D0%BE%D1%81%D1%83%D0%B4%D0%B0%D1%80%D1%81%D1%82%D0%B2%D0%B5%D0%BD%D0%BD%D1%8B%D0%B9_%D0%BF%D0%B5%D0%B4%D0%B0%D0%B3%D0%BE%D0%B3%D0%B8%D1%87%D0%B5%D1%81%D0%BA%D0%B8%D0%B9_%D0%B8%D0%BD%D1%81%D1%82%D0%B8%D1%82%D1%83%D1%82" TargetMode="External"/><Relationship Id="rId59" Type="http://schemas.openxmlformats.org/officeDocument/2006/relationships/hyperlink" Target="https://ru.wikipedia.org/wiki/%D0%98%D0%BD%D0%B4%D0%B8%D1%8F" TargetMode="External"/><Relationship Id="rId103" Type="http://schemas.openxmlformats.org/officeDocument/2006/relationships/hyperlink" Target="http://mos.memo.ru/shot-42.htm" TargetMode="External"/><Relationship Id="rId108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24" Type="http://schemas.openxmlformats.org/officeDocument/2006/relationships/hyperlink" Target="https://www.elibrary.ru/item.asp?id=34989590" TargetMode="External"/><Relationship Id="rId129" Type="http://schemas.openxmlformats.org/officeDocument/2006/relationships/hyperlink" Target="https://prodetlit.ru/index.php/%D0%9A%D0%B8%D0%BC_%D0%AE%D0%BB%D0%B8%D0%B9_%D0%A7%D0%B5%D1%80%D1%81%D0%B0%D0%BD%D0%BE%D0%B2%D0%B8%D1%87" TargetMode="External"/><Relationship Id="rId5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70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75" Type="http://schemas.openxmlformats.org/officeDocument/2006/relationships/hyperlink" Target="https://ru.wikipedia.org/w/index.php?title=%D0%9C%D0%BE%D1%80%D0%B5%D0%BF%D0%BB%D0%B0%D0%B2%D0%B0%D0%BD%D0%B8%D1%8F_%D0%A1%D0%BE%D0%BB%D0%BD%D1%8B%D1%88%D0%BA%D0%B8%D0%BD%D0%B0&amp;action=edit&amp;redlink=1" TargetMode="External"/><Relationship Id="rId91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8" TargetMode="External"/><Relationship Id="rId96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9" TargetMode="External"/><Relationship Id="rId140" Type="http://schemas.openxmlformats.org/officeDocument/2006/relationships/image" Target="media/image5.jpeg"/><Relationship Id="rId145" Type="http://schemas.openxmlformats.org/officeDocument/2006/relationships/hyperlink" Target="https://prodetlit.ru/index.php/%D0%98%D1%82%D0%BA%D0%B8%D0%BD_%D0%90%D0%BD%D0%B0%D1%82%D0%BE%D0%BB%D0%B8%D0%B9_%D0%97%D0%B8%D0%BD%D0%BE%D0%B2%D1%8C%D0%B5%D0%B2%D0%B8%D1%87" TargetMode="External"/><Relationship Id="rId161" Type="http://schemas.openxmlformats.org/officeDocument/2006/relationships/hyperlink" Target="http://bogatyreva.our-mead.ru/wp-content/uploads/2011/03/%D0%9A%D0%BE%D1%80%D0%B6%D0%B8%D0%BA%D0%BE%D0%B2-%D0%BA%D0%BD%D0%B8%D0%B6%D0%BA%D0%B0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31" TargetMode="External"/><Relationship Id="rId15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23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1" TargetMode="External"/><Relationship Id="rId28" Type="http://schemas.openxmlformats.org/officeDocument/2006/relationships/hyperlink" Target="https://ru.wikipedia.org/wiki/%D0%9E%D1%80%D0%B5%D1%85%D0%BE%D0%B2%D0%BE-%D0%97%D1%83%D0%B5%D0%B2%D0%BE" TargetMode="External"/><Relationship Id="rId36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49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57" Type="http://schemas.openxmlformats.org/officeDocument/2006/relationships/hyperlink" Target="https://ru.wikipedia.org/wiki/%D0%A2%D0%B0%D0%B8%D0%BB%D0%B0%D0%BD%D0%B4" TargetMode="External"/><Relationship Id="rId106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1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19" Type="http://schemas.openxmlformats.org/officeDocument/2006/relationships/hyperlink" Target="https://www.youtube.com/watch?v=gppqMtXuTw8" TargetMode="External"/><Relationship Id="rId127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11" TargetMode="External"/><Relationship Id="rId10" Type="http://schemas.openxmlformats.org/officeDocument/2006/relationships/hyperlink" Target="https://ru.wikipedia.org/wiki/2007" TargetMode="External"/><Relationship Id="rId31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44" Type="http://schemas.openxmlformats.org/officeDocument/2006/relationships/hyperlink" Target="https://ru.wikipedia.org/wiki/%D0%92%D0%BB%D0%B0%D0%B4%D0%B8%D0%B2%D0%BE%D1%81%D1%82%D0%BE%D0%BA" TargetMode="External"/><Relationship Id="rId52" Type="http://schemas.openxmlformats.org/officeDocument/2006/relationships/hyperlink" Target="https://ru.wikipedia.org/wiki/%D0%A1%D0%B8%D0%BD%D0%B3%D0%B0%D0%BF%D1%83%D1%80" TargetMode="External"/><Relationship Id="rId60" Type="http://schemas.openxmlformats.org/officeDocument/2006/relationships/hyperlink" Target="https://ru.wikipedia.org/wiki/%D0%94%D0%B8%D1%81%D0%BD%D0%B5%D0%B9%D0%BB%D0%B5%D0%BD%D0%B4" TargetMode="External"/><Relationship Id="rId65" Type="http://schemas.openxmlformats.org/officeDocument/2006/relationships/hyperlink" Target="https://ru.wikipedia.org/wiki/%D0%91%D1%83%D1%80%D0%B4%D0%B5%D0%BD%D0%BA%D0%BE,_%D0%9D%D0%B8%D0%BA%D0%BE%D0%BB%D0%B0%D0%B9_%D0%9D%D0%B8%D0%BB%D0%BE%D0%B2%D0%B8%D1%87" TargetMode="External"/><Relationship Id="rId73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3" TargetMode="External"/><Relationship Id="rId78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5" TargetMode="External"/><Relationship Id="rId81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6" TargetMode="External"/><Relationship Id="rId86" Type="http://schemas.openxmlformats.org/officeDocument/2006/relationships/hyperlink" Target="https://ru.wikipedia.org/wiki/%D0%A1%D0%B5%D1%80%D0%B3%D0%B5%D0%B9_%D0%9F%D1%83%D1%81%D0%BA%D0%B5%D0%BF%D0%B0%D0%BB%D0%B8%D1%81" TargetMode="External"/><Relationship Id="rId94" Type="http://schemas.openxmlformats.org/officeDocument/2006/relationships/hyperlink" Target="https://ru.wikipedia.org/w/index.php?title=%D0%9F%D1%80%D0%B8%D0%BA%D0%BB%D1%8E%D1%87%D0%B5%D0%BD%D0%B8%D1%8F_%D0%A1%D0%BE%D0%BB%D0%BD%D1%8B%D1%88%D0%BA%D0%B8%D0%BD%D0%B0_(%D1%82%D0%B5%D0%BB%D0%B5%D1%81%D0%B5%D1%80%D0%B8%D0%B0%D0%BB)&amp;action=edit&amp;redlink=1" TargetMode="External"/><Relationship Id="rId99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01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22" Type="http://schemas.openxmlformats.org/officeDocument/2006/relationships/hyperlink" Target="http://lit.1september.ru/articlef.php?ID=200702110" TargetMode="External"/><Relationship Id="rId130" Type="http://schemas.openxmlformats.org/officeDocument/2006/relationships/hyperlink" Target="https://prodetlit.ru/index.php/%D0%A4%D0%B0%D0%B9%D0%BB:Vitalij-Korzhikov_(3).jpg" TargetMode="External"/><Relationship Id="rId135" Type="http://schemas.openxmlformats.org/officeDocument/2006/relationships/image" Target="media/image3.jpeg"/><Relationship Id="rId143" Type="http://schemas.openxmlformats.org/officeDocument/2006/relationships/hyperlink" Target="https://prodetlit.ru/index.php/%D0%A0%D0%BE%D1%81%D1%81%D0%B8%D0%B9%D1%81%D0%BA%D0%B0%D1%8F_%D0%B3%D0%BE%D1%81%D1%83%D0%B4%D0%B0%D1%80%D1%81%D1%82%D0%B2%D0%B5%D0%BD%D0%BD%D0%B0%D1%8F_%D0%B1%D0%B8%D0%B1%D0%BB%D0%B8%D0%BE%D1%82%D0%B5%D0%BA%D0%B0" TargetMode="External"/><Relationship Id="rId148" Type="http://schemas.openxmlformats.org/officeDocument/2006/relationships/hyperlink" Target="https://prodetlit.ru/index.php/%D0%A3%D1%81%D1%82%D0%B8%D0%BD%D0%BE%D0%B2_%D0%9D%D0%B8%D0%BA%D0%BE%D0%BB%D0%B0%D0%B9_%D0%90%D0%BB%D0%B5%D0%BA%D1%81%D0%B0%D0%BD%D0%B4%D1%80%D0%BE%D0%B2%D0%B8%D1%87" TargetMode="External"/><Relationship Id="rId151" Type="http://schemas.openxmlformats.org/officeDocument/2006/relationships/hyperlink" Target="https://www.livelib.ru/author/101460-vitalij-korzhikov" TargetMode="External"/><Relationship Id="rId156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6_%D1%8F%D0%BD%D0%B2%D0%B0%D1%80%D1%8F" TargetMode="External"/><Relationship Id="rId13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8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9" Type="http://schemas.openxmlformats.org/officeDocument/2006/relationships/hyperlink" Target="https://ru.wikipedia.org/wiki/1950_%D0%B3%D0%BE%D0%B4" TargetMode="External"/><Relationship Id="rId109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4" Type="http://schemas.openxmlformats.org/officeDocument/2006/relationships/hyperlink" Target="https://ru.wikipedia.org/wiki/%D0%90%D0%BB%D0%BC%D0%B0-%D0%90%D1%82%D0%B0" TargetMode="External"/><Relationship Id="rId50" Type="http://schemas.openxmlformats.org/officeDocument/2006/relationships/hyperlink" Target="https://ru.wikipedia.org/wiki/%D0%AF%D0%BF%D0%BE%D0%BD%D0%B8%D1%8F" TargetMode="External"/><Relationship Id="rId55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76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4" TargetMode="External"/><Relationship Id="rId97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0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20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10" TargetMode="External"/><Relationship Id="rId125" Type="http://schemas.openxmlformats.org/officeDocument/2006/relationships/hyperlink" Target="https://www.elibrary.ru/item.asp?id=28942639" TargetMode="External"/><Relationship Id="rId141" Type="http://schemas.openxmlformats.org/officeDocument/2006/relationships/hyperlink" Target="https://prodetlit.ru/index.php/%D0%A3%D1%81%D1%82%D0%B8%D0%BD%D0%BE%D0%B2_%D0%9D%D0%B8%D0%BA%D0%BE%D0%BB%D0%B0%D0%B9_%D0%90%D0%BB%D0%B5%D0%BA%D1%81%D0%B0%D0%BD%D0%B4%D1%80%D0%BE%D0%B2%D0%B8%D1%87" TargetMode="External"/><Relationship Id="rId146" Type="http://schemas.openxmlformats.org/officeDocument/2006/relationships/hyperlink" Target="https://prodetlit.ru/index.php/%D0%94%D0%B5%D1%82%D1%81%D0%BA%D0%B0%D1%8F_%D0%BB%D0%B8%D1%82%D0%B5%D1%80%D0%B0%D1%82%D1%83%D1%80%D0%B0_(%D0%B8%D0%B7%D0%B4%D0%B0%D1%82%D0%B5%D0%BB%D1%8C%D1%81%D1%82%D0%B2%D0%BE)" TargetMode="External"/><Relationship Id="rId7" Type="http://schemas.openxmlformats.org/officeDocument/2006/relationships/hyperlink" Target="https://ru.wikipedia.org/wiki/%D0%A5%D0%B0%D1%80%D1%8C%D0%BA%D0%BE%D0%B2" TargetMode="External"/><Relationship Id="rId71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2" TargetMode="External"/><Relationship Id="rId92" Type="http://schemas.openxmlformats.org/officeDocument/2006/relationships/hyperlink" Target="https://ru.wikipedia.org/wiki/%D0%A1%D0%B2%D0%B5%D1%82%D0%BB%D1%8F%D1%87%D0%BE%D0%BA_(%D0%BC%D1%83%D0%BB%D1%8C%D1%82%D1%84%D0%B8%D0%BB%D1%8C%D0%BC,_1978)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3%D0%B0%D0%B9%D0%B4%D0%B0%D1%80,_%D0%90%D1%80%D0%BA%D0%B0%D0%B4%D0%B8%D0%B9_%D0%9F%D0%B5%D1%82%D1%80%D0%BE%D0%B2%D0%B8%D1%87" TargetMode="External"/><Relationship Id="rId24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1" TargetMode="External"/><Relationship Id="rId40" Type="http://schemas.openxmlformats.org/officeDocument/2006/relationships/hyperlink" Target="https://ru.wikipedia.org/wiki/%D0%9C%D0%BE%D1%81%D0%BA%D0%BE%D0%B2%D1%81%D0%BA%D0%B8%D0%B9_%D0%B3%D0%BE%D1%81%D1%83%D0%B4%D0%B0%D1%80%D1%81%D1%82%D0%B2%D0%B5%D0%BD%D0%BD%D1%8B%D0%B9_%D0%BF%D0%B5%D0%B4%D0%B0%D0%B3%D0%BE%D0%B3%D0%B8%D1%87%D0%B5%D1%81%D0%BA%D0%B8%D0%B9_%D0%B8%D0%BD%D1%81%D1%82%D0%B8%D1%82%D1%83%D1%82" TargetMode="External"/><Relationship Id="rId45" Type="http://schemas.openxmlformats.org/officeDocument/2006/relationships/hyperlink" Target="https://ru.wikipedia.org/wiki/%D0%94%D0%B0%D0%BB%D1%8C%D0%BD%D0%B5%D0%B2%D0%BE%D1%81%D1%82%D0%BE%D1%87%D0%BD%D0%BE%D0%B5_%D0%BC%D0%BE%D1%80%D1%81%D0%BA%D0%BE%D0%B5_%D0%BF%D0%B0%D1%80%D0%BE%D1%85%D0%BE%D0%B4%D1%81%D1%82%D0%B2%D0%BE" TargetMode="External"/><Relationship Id="rId66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87" Type="http://schemas.openxmlformats.org/officeDocument/2006/relationships/hyperlink" Target="https://ru.wikipedia.org/wiki/%D0%A1%D0%BB%D0%B0%D0%BF%D0%BE%D0%B2%D1%81%D0%BA%D0%B8%D0%B9,_%D0%90%D0%BB%D0%B5%D0%BA%D1%81%D0%B5%D0%B9_%D0%98%D0%B2%D0%B0%D0%BD%D0%BE%D0%B2%D0%B8%D1%87" TargetMode="External"/><Relationship Id="rId110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15" Type="http://schemas.openxmlformats.org/officeDocument/2006/relationships/hyperlink" Target="https://www.youtube.com/watch?v=wag6E8Gee0Y" TargetMode="External"/><Relationship Id="rId131" Type="http://schemas.openxmlformats.org/officeDocument/2006/relationships/image" Target="media/image1.jpeg"/><Relationship Id="rId136" Type="http://schemas.openxmlformats.org/officeDocument/2006/relationships/hyperlink" Target="https://prodetlit.ru/index.php/%D0%92%D0%B0%D0%BB%D1%8C%D0%BA_%D0%93%D0%B5%D0%BD%D1%80%D0%B8%D1%85_%D0%9E%D1%81%D0%BA%D0%B0%D1%80%D0%BE%D0%B2%D0%B8%D1%87" TargetMode="External"/><Relationship Id="rId157" Type="http://schemas.openxmlformats.org/officeDocument/2006/relationships/hyperlink" Target="http://pics.livejournal.com/ellis_v/pic/0000cycb/" TargetMode="External"/><Relationship Id="rId61" Type="http://schemas.openxmlformats.org/officeDocument/2006/relationships/hyperlink" Target="https://ru.wikipedia.org/wiki/%D0%9C%D0%BE%D0%BD%D0%B3%D0%BE%D0%BB%D0%B8%D1%8F" TargetMode="External"/><Relationship Id="rId82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7" TargetMode="External"/><Relationship Id="rId152" Type="http://schemas.openxmlformats.org/officeDocument/2006/relationships/hyperlink" Target="https://www.labirint.ru/books/719987/" TargetMode="External"/><Relationship Id="rId19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4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0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35" Type="http://schemas.openxmlformats.org/officeDocument/2006/relationships/hyperlink" Target="https://ru.wikipedia.org/wiki/%D0%A2%D0%B0%D1%88%D0%BA%D0%B5%D0%BD%D1%82" TargetMode="External"/><Relationship Id="rId56" Type="http://schemas.openxmlformats.org/officeDocument/2006/relationships/hyperlink" Target="https://ru.wikipedia.org/wiki/%D0%93%D0%BE%D0%BD%D0%BA%D0%BE%D0%BD%D0%B3" TargetMode="External"/><Relationship Id="rId77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4" TargetMode="External"/><Relationship Id="rId100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05" Type="http://schemas.openxmlformats.org/officeDocument/2006/relationships/hyperlink" Target="http://www.foma.ru/korablik-sovesti-vspominaya-vitaliya-korzhikova.html" TargetMode="External"/><Relationship Id="rId126" Type="http://schemas.openxmlformats.org/officeDocument/2006/relationships/hyperlink" Target="https://ru.wikipedia.org/w/index.php?title=%D0%9A%D0%BE%D1%80%D0%B6%D0%B8%D0%BA%D0%BE%D0%B2,_%D0%92%D0%B8%D1%82%D0%B0%D0%BB%D0%B8%D0%B9_%D0%A2%D0%B8%D1%82%D0%BE%D0%B2%D0%B8%D1%87&amp;veaction=edit&amp;section=11" TargetMode="External"/><Relationship Id="rId147" Type="http://schemas.openxmlformats.org/officeDocument/2006/relationships/hyperlink" Target="https://prodetlit.ru/index.php/%D0%92%D0%B0%D0%BB%D1%8C%D0%BA_%D0%93%D0%B5%D0%BD%D1%80%D0%B8%D1%85_%D0%9E%D1%81%D0%BA%D0%B0%D1%80%D0%BE%D0%B2%D0%B8%D1%87" TargetMode="External"/><Relationship Id="rId8" Type="http://schemas.openxmlformats.org/officeDocument/2006/relationships/hyperlink" Target="https://ru.wikipedia.org/wiki/%D0%A3%D0%BA%D1%80%D0%B0%D0%B8%D0%BD%D1%81%D0%BA%D0%B0%D1%8F_%D0%A1%D0%A1%D0%A0" TargetMode="External"/><Relationship Id="rId51" Type="http://schemas.openxmlformats.org/officeDocument/2006/relationships/hyperlink" Target="https://ru.wikipedia.org/wiki/%D0%98%D0%BD%D0%B4%D0%BE%D0%BD%D0%B5%D0%B7%D0%B8%D1%8F" TargetMode="External"/><Relationship Id="rId72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2" TargetMode="External"/><Relationship Id="rId93" Type="http://schemas.openxmlformats.org/officeDocument/2006/relationships/hyperlink" Target="https://ru.wikipedia.org/wiki/%D0%9C%D0%BE%D1%80%D0%B5%D0%BF%D0%BB%D0%B0%D0%B2%D0%B0%D0%BD%D0%B8%D0%B5_%D0%A1%D0%BE%D0%BB%D0%BD%D1%8B%D1%88%D0%BA%D0%B8%D0%BD%D0%B0" TargetMode="External"/><Relationship Id="rId98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21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10" TargetMode="External"/><Relationship Id="rId142" Type="http://schemas.openxmlformats.org/officeDocument/2006/relationships/hyperlink" Target="https://prodetlit.ru/index.php/%D0%92%D0%B0%D0%BB%D1%8C%D0%BA_%D0%93%D0%B5%D0%BD%D1%80%D0%B8%D1%85_%D0%9E%D1%81%D0%BA%D0%B0%D1%80%D0%BE%D0%B2%D0%B8%D1%87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A%D0%BE%D1%80%D0%B6%D0%B8%D0%BA%D0%BE%D0%B2,_%D0%A2%D0%B8%D1%82_%D0%9C%D0%B8%D1%85%D0%B0%D0%B9%D0%BB%D0%BE%D0%B2%D0%B8%D1%87" TargetMode="External"/><Relationship Id="rId46" Type="http://schemas.openxmlformats.org/officeDocument/2006/relationships/hyperlink" Target="https://ru.wikipedia.org/wiki/1957_%D0%B3%D0%BE%D0%B4" TargetMode="External"/><Relationship Id="rId67" Type="http://schemas.openxmlformats.org/officeDocument/2006/relationships/hyperlink" Target="https://ru.wikipedia.org/wiki/26_%D1%8F%D0%BD%D0%B2%D0%B0%D1%80%D1%8F" TargetMode="External"/><Relationship Id="rId116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37" Type="http://schemas.openxmlformats.org/officeDocument/2006/relationships/hyperlink" Target="https://prodetlit.ru/index.php/%D0%A4%D0%B0%D0%B9%D0%BB:Vitalij-Korzhikov_(1).jpg" TargetMode="External"/><Relationship Id="rId158" Type="http://schemas.openxmlformats.org/officeDocument/2006/relationships/image" Target="media/image7.jpeg"/><Relationship Id="rId20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41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62" Type="http://schemas.openxmlformats.org/officeDocument/2006/relationships/hyperlink" Target="https://ru.wikipedia.org/wiki/%D0%93%D0%BE%D0%B1%D0%B8" TargetMode="External"/><Relationship Id="rId83" Type="http://schemas.openxmlformats.org/officeDocument/2006/relationships/hyperlink" Target="https://ru.wikipedia.org/w/index.php?title=%D0%9A%D0%BE%D1%80%D0%B6%D0%B8%D0%BA%D0%BE%D0%B2,_%D0%92%D0%B8%D1%82%D0%B0%D0%BB%D0%B8%D0%B9_%D0%A2%D0%B8%D1%82%D0%BE%D0%B2%D0%B8%D1%87&amp;action=edit&amp;section=7" TargetMode="External"/><Relationship Id="rId88" Type="http://schemas.openxmlformats.org/officeDocument/2006/relationships/hyperlink" Target="https://ru.wikipedia.org/wiki/%D0%9A%D0%BE%D1%80%D0%B6%D0%B8%D0%BA%D0%BE%D0%B2,_%D0%92%D0%B8%D1%82%D0%B0%D0%BB%D0%B8%D0%B9_%D0%A2%D0%B8%D1%82%D0%BE%D0%B2%D0%B8%D1%87" TargetMode="External"/><Relationship Id="rId111" Type="http://schemas.openxmlformats.org/officeDocument/2006/relationships/hyperlink" Target="https://www.elibrary.ru/item.asp?id=34989590" TargetMode="External"/><Relationship Id="rId132" Type="http://schemas.openxmlformats.org/officeDocument/2006/relationships/hyperlink" Target="https://prodetlit.ru/index.php/%D0%A4%D0%B0%D0%B9%D0%BB:Vitalij-Korzhikov_(2).jpg" TargetMode="External"/><Relationship Id="rId153" Type="http://schemas.openxmlformats.org/officeDocument/2006/relationships/hyperlink" Target="https://www.labirint.ru/books/3235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9757</Words>
  <Characters>55615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Afanasii</dc:creator>
  <cp:lastModifiedBy>Afanasii</cp:lastModifiedBy>
  <cp:revision>3</cp:revision>
  <dcterms:created xsi:type="dcterms:W3CDTF">2021-04-06T01:48:00Z</dcterms:created>
  <dcterms:modified xsi:type="dcterms:W3CDTF">2021-04-06T12:32:00Z</dcterms:modified>
</cp:coreProperties>
</file>